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C798" w14:textId="77777777" w:rsidR="000F5B57" w:rsidRDefault="00CB79DC">
      <w:pPr>
        <w:spacing w:before="71"/>
        <w:ind w:left="467" w:right="467"/>
        <w:jc w:val="center"/>
        <w:rPr>
          <w:rFonts w:ascii="Arial"/>
          <w:sz w:val="52"/>
        </w:rPr>
      </w:pPr>
      <w:r>
        <w:rPr>
          <w:rFonts w:ascii="Arial"/>
          <w:sz w:val="52"/>
        </w:rPr>
        <w:t>Milestone 4: Data Critique Guidelines</w:t>
      </w:r>
    </w:p>
    <w:p w14:paraId="6B4DD3DB" w14:textId="77777777" w:rsidR="000F5B57" w:rsidRDefault="00CB79DC">
      <w:pPr>
        <w:spacing w:before="177"/>
        <w:ind w:left="467" w:right="467"/>
        <w:jc w:val="center"/>
        <w:rPr>
          <w:rFonts w:ascii="Arial"/>
          <w:sz w:val="30"/>
        </w:rPr>
      </w:pPr>
      <w:r>
        <w:rPr>
          <w:rFonts w:ascii="Arial"/>
          <w:color w:val="666666"/>
          <w:sz w:val="30"/>
        </w:rPr>
        <w:t xml:space="preserve">A5: Chinmaya </w:t>
      </w:r>
      <w:r>
        <w:rPr>
          <w:rFonts w:ascii="Arial"/>
          <w:color w:val="666666"/>
          <w:spacing w:val="-14"/>
          <w:sz w:val="30"/>
        </w:rPr>
        <w:t xml:space="preserve">V, </w:t>
      </w:r>
      <w:r>
        <w:rPr>
          <w:rFonts w:ascii="Arial"/>
          <w:color w:val="666666"/>
          <w:sz w:val="30"/>
        </w:rPr>
        <w:t xml:space="preserve">Christy </w:t>
      </w:r>
      <w:r>
        <w:rPr>
          <w:rFonts w:ascii="Arial"/>
          <w:color w:val="666666"/>
          <w:spacing w:val="-20"/>
          <w:sz w:val="30"/>
        </w:rPr>
        <w:t xml:space="preserve">Y, </w:t>
      </w:r>
      <w:r>
        <w:rPr>
          <w:rFonts w:ascii="Arial"/>
          <w:color w:val="666666"/>
          <w:sz w:val="30"/>
        </w:rPr>
        <w:t xml:space="preserve">Daniel J, Muthu </w:t>
      </w:r>
      <w:r>
        <w:rPr>
          <w:rFonts w:ascii="Arial"/>
          <w:color w:val="666666"/>
          <w:spacing w:val="-20"/>
          <w:sz w:val="30"/>
        </w:rPr>
        <w:t xml:space="preserve">P, </w:t>
      </w:r>
      <w:r>
        <w:rPr>
          <w:rFonts w:ascii="Arial"/>
          <w:color w:val="666666"/>
          <w:sz w:val="30"/>
        </w:rPr>
        <w:t>Simon Z, Zack</w:t>
      </w:r>
      <w:r>
        <w:rPr>
          <w:rFonts w:ascii="Arial"/>
          <w:color w:val="666666"/>
          <w:spacing w:val="54"/>
          <w:sz w:val="30"/>
        </w:rPr>
        <w:t xml:space="preserve"> </w:t>
      </w:r>
      <w:r>
        <w:rPr>
          <w:rFonts w:ascii="Arial"/>
          <w:color w:val="666666"/>
          <w:sz w:val="30"/>
        </w:rPr>
        <w:t>P</w:t>
      </w:r>
    </w:p>
    <w:p w14:paraId="23C556E5" w14:textId="77777777" w:rsidR="000F5B57" w:rsidRDefault="000F5B57">
      <w:pPr>
        <w:pStyle w:val="BodyText"/>
        <w:spacing w:before="10"/>
        <w:ind w:left="0" w:firstLine="0"/>
        <w:rPr>
          <w:rFonts w:ascii="Arial"/>
          <w:sz w:val="33"/>
        </w:rPr>
      </w:pPr>
    </w:p>
    <w:p w14:paraId="64A35D0A" w14:textId="77777777" w:rsidR="000F5B57" w:rsidRDefault="00CB79DC">
      <w:pPr>
        <w:ind w:left="467" w:right="460"/>
        <w:jc w:val="center"/>
      </w:pPr>
      <w:r>
        <w:rPr>
          <w:b/>
        </w:rPr>
        <w:t>Data</w:t>
      </w:r>
      <w:r>
        <w:rPr>
          <w:b/>
          <w:spacing w:val="-27"/>
        </w:rPr>
        <w:t xml:space="preserve"> </w:t>
      </w:r>
      <w:r>
        <w:rPr>
          <w:b/>
        </w:rPr>
        <w:t>Set</w:t>
      </w:r>
      <w:r>
        <w:rPr>
          <w:b/>
          <w:spacing w:val="-33"/>
        </w:rPr>
        <w:t xml:space="preserve"> </w:t>
      </w:r>
      <w:r>
        <w:rPr>
          <w:b/>
          <w:spacing w:val="6"/>
        </w:rPr>
        <w:t>A</w:t>
      </w:r>
      <w:r>
        <w:rPr>
          <w:spacing w:val="6"/>
        </w:rPr>
        <w:t>:</w:t>
      </w:r>
      <w:r>
        <w:rPr>
          <w:spacing w:val="-26"/>
        </w:rPr>
        <w:t xml:space="preserve"> </w:t>
      </w:r>
      <w:hyperlink r:id="rId5">
        <w:r>
          <w:rPr>
            <w:color w:val="1154CC"/>
            <w:u w:val="thick" w:color="1154CC"/>
          </w:rPr>
          <w:t>https://github.com/nytimes/covid-19-data/blob/master/colleges/colleges.csv</w:t>
        </w:r>
      </w:hyperlink>
    </w:p>
    <w:p w14:paraId="6A353E45" w14:textId="77777777" w:rsidR="000F5B57" w:rsidRDefault="00CB79DC">
      <w:pPr>
        <w:spacing w:before="47"/>
        <w:ind w:left="467" w:right="467"/>
        <w:jc w:val="center"/>
      </w:pPr>
      <w:r>
        <w:rPr>
          <w:b/>
        </w:rPr>
        <w:t>Data</w:t>
      </w:r>
      <w:r>
        <w:rPr>
          <w:b/>
          <w:spacing w:val="-28"/>
        </w:rPr>
        <w:t xml:space="preserve"> </w:t>
      </w:r>
      <w:r>
        <w:rPr>
          <w:b/>
        </w:rPr>
        <w:t>Set</w:t>
      </w:r>
      <w:r>
        <w:rPr>
          <w:b/>
          <w:spacing w:val="-28"/>
        </w:rPr>
        <w:t xml:space="preserve"> </w:t>
      </w:r>
      <w:r>
        <w:rPr>
          <w:b/>
        </w:rPr>
        <w:t>B</w:t>
      </w:r>
      <w:r>
        <w:t>:</w:t>
      </w:r>
      <w:r>
        <w:rPr>
          <w:spacing w:val="-27"/>
        </w:rPr>
        <w:t xml:space="preserve"> </w:t>
      </w:r>
      <w:hyperlink r:id="rId6">
        <w:r>
          <w:rPr>
            <w:color w:val="1154CC"/>
            <w:u w:val="thick" w:color="1154CC"/>
          </w:rPr>
          <w:t>https://github.com/nytimes/covid-19-data/blob/master/prisons/facilities.csv</w:t>
        </w:r>
      </w:hyperlink>
    </w:p>
    <w:p w14:paraId="17A2BDA7" w14:textId="77777777" w:rsidR="000F5B57" w:rsidRDefault="000F5B57">
      <w:pPr>
        <w:pStyle w:val="BodyText"/>
        <w:spacing w:before="11"/>
        <w:ind w:left="0" w:firstLine="0"/>
        <w:rPr>
          <w:sz w:val="31"/>
        </w:rPr>
      </w:pPr>
    </w:p>
    <w:p w14:paraId="59526850" w14:textId="77777777" w:rsidR="000F5B57" w:rsidRDefault="00CB79DC">
      <w:pPr>
        <w:pStyle w:val="Heading1"/>
      </w:pPr>
      <w:r>
        <w:rPr>
          <w:color w:val="424242"/>
        </w:rPr>
        <w:t>What information is included in your dataset?</w:t>
      </w:r>
    </w:p>
    <w:p w14:paraId="4978AB31" w14:textId="77777777" w:rsidR="000F5B57" w:rsidRDefault="00CB79DC">
      <w:pPr>
        <w:pStyle w:val="BodyText"/>
        <w:spacing w:before="138"/>
        <w:ind w:left="100" w:firstLine="0"/>
      </w:pPr>
      <w:r>
        <w:t>From the README listed with the CSV, The New York Times says:</w:t>
      </w:r>
    </w:p>
    <w:p w14:paraId="354C4062" w14:textId="77777777" w:rsidR="000F5B57" w:rsidRDefault="00CB79DC">
      <w:pPr>
        <w:pStyle w:val="ListParagraph"/>
        <w:numPr>
          <w:ilvl w:val="0"/>
          <w:numId w:val="7"/>
        </w:numPr>
        <w:tabs>
          <w:tab w:val="left" w:pos="820"/>
        </w:tabs>
        <w:spacing w:before="54"/>
        <w:rPr>
          <w:sz w:val="24"/>
        </w:rPr>
      </w:pPr>
      <w:commentRangeStart w:id="0"/>
      <w:r>
        <w:rPr>
          <w:sz w:val="24"/>
        </w:rPr>
        <w:t>Features:</w:t>
      </w:r>
    </w:p>
    <w:p w14:paraId="494EB150" w14:textId="77777777" w:rsidR="000F5B57" w:rsidRDefault="00CB79DC">
      <w:pPr>
        <w:pStyle w:val="ListParagraph"/>
        <w:numPr>
          <w:ilvl w:val="1"/>
          <w:numId w:val="7"/>
        </w:numPr>
        <w:tabs>
          <w:tab w:val="left" w:pos="1539"/>
          <w:tab w:val="left" w:pos="1540"/>
        </w:tabs>
        <w:rPr>
          <w:sz w:val="24"/>
        </w:rPr>
      </w:pPr>
      <w:r>
        <w:rPr>
          <w:b/>
          <w:sz w:val="24"/>
        </w:rPr>
        <w:t>date</w:t>
      </w:r>
      <w:r>
        <w:rPr>
          <w:sz w:val="24"/>
        </w:rPr>
        <w:t>: The date of the last</w:t>
      </w:r>
      <w:r>
        <w:rPr>
          <w:spacing w:val="-5"/>
          <w:sz w:val="24"/>
        </w:rPr>
        <w:t xml:space="preserve"> </w:t>
      </w:r>
      <w:r>
        <w:rPr>
          <w:sz w:val="24"/>
        </w:rPr>
        <w:t>update.</w:t>
      </w:r>
    </w:p>
    <w:p w14:paraId="6AF52F5D" w14:textId="77777777" w:rsidR="000F5B57" w:rsidRDefault="00CB79DC">
      <w:pPr>
        <w:pStyle w:val="ListParagraph"/>
        <w:numPr>
          <w:ilvl w:val="1"/>
          <w:numId w:val="7"/>
        </w:numPr>
        <w:tabs>
          <w:tab w:val="left" w:pos="1539"/>
          <w:tab w:val="left" w:pos="1540"/>
        </w:tabs>
        <w:rPr>
          <w:sz w:val="24"/>
        </w:rPr>
      </w:pPr>
      <w:r>
        <w:rPr>
          <w:b/>
          <w:sz w:val="24"/>
        </w:rPr>
        <w:t>state</w:t>
      </w:r>
      <w:r>
        <w:rPr>
          <w:sz w:val="24"/>
        </w:rPr>
        <w:t>: The state where the college is</w:t>
      </w:r>
      <w:r>
        <w:rPr>
          <w:spacing w:val="-5"/>
          <w:sz w:val="24"/>
        </w:rPr>
        <w:t xml:space="preserve"> </w:t>
      </w:r>
      <w:r>
        <w:rPr>
          <w:sz w:val="24"/>
        </w:rPr>
        <w:t>located.</w:t>
      </w:r>
    </w:p>
    <w:p w14:paraId="5B26F2CD" w14:textId="77777777" w:rsidR="000F5B57" w:rsidRDefault="00CB79DC">
      <w:pPr>
        <w:pStyle w:val="ListParagraph"/>
        <w:numPr>
          <w:ilvl w:val="1"/>
          <w:numId w:val="7"/>
        </w:numPr>
        <w:tabs>
          <w:tab w:val="left" w:pos="1539"/>
          <w:tab w:val="left" w:pos="1540"/>
        </w:tabs>
        <w:rPr>
          <w:sz w:val="24"/>
        </w:rPr>
      </w:pPr>
      <w:r>
        <w:rPr>
          <w:b/>
          <w:sz w:val="24"/>
        </w:rPr>
        <w:t>county</w:t>
      </w:r>
      <w:r>
        <w:rPr>
          <w:sz w:val="24"/>
        </w:rPr>
        <w:t>: The county where the college is</w:t>
      </w:r>
      <w:r>
        <w:rPr>
          <w:spacing w:val="-5"/>
          <w:sz w:val="24"/>
        </w:rPr>
        <w:t xml:space="preserve"> </w:t>
      </w:r>
      <w:r>
        <w:rPr>
          <w:sz w:val="24"/>
        </w:rPr>
        <w:t>located.</w:t>
      </w:r>
    </w:p>
    <w:p w14:paraId="003D9198" w14:textId="77777777" w:rsidR="000F5B57" w:rsidRDefault="00CB79DC">
      <w:pPr>
        <w:pStyle w:val="ListParagraph"/>
        <w:numPr>
          <w:ilvl w:val="1"/>
          <w:numId w:val="7"/>
        </w:numPr>
        <w:tabs>
          <w:tab w:val="left" w:pos="1539"/>
          <w:tab w:val="left" w:pos="1540"/>
        </w:tabs>
        <w:rPr>
          <w:sz w:val="24"/>
        </w:rPr>
      </w:pPr>
      <w:r>
        <w:rPr>
          <w:b/>
          <w:sz w:val="24"/>
        </w:rPr>
        <w:t>city</w:t>
      </w:r>
      <w:r>
        <w:rPr>
          <w:sz w:val="24"/>
        </w:rPr>
        <w:t>: The city where the college is</w:t>
      </w:r>
      <w:r>
        <w:rPr>
          <w:spacing w:val="-5"/>
          <w:sz w:val="24"/>
        </w:rPr>
        <w:t xml:space="preserve"> </w:t>
      </w:r>
      <w:r>
        <w:rPr>
          <w:sz w:val="24"/>
        </w:rPr>
        <w:t>located.</w:t>
      </w:r>
    </w:p>
    <w:p w14:paraId="55073601" w14:textId="77777777" w:rsidR="000F5B57" w:rsidRDefault="00CB79DC">
      <w:pPr>
        <w:pStyle w:val="ListParagraph"/>
        <w:numPr>
          <w:ilvl w:val="1"/>
          <w:numId w:val="7"/>
        </w:numPr>
        <w:tabs>
          <w:tab w:val="left" w:pos="1539"/>
          <w:tab w:val="left" w:pos="1540"/>
        </w:tabs>
        <w:spacing w:line="288" w:lineRule="auto"/>
        <w:ind w:right="672"/>
        <w:rPr>
          <w:sz w:val="24"/>
        </w:rPr>
      </w:pPr>
      <w:proofErr w:type="spellStart"/>
      <w:r>
        <w:rPr>
          <w:b/>
          <w:sz w:val="24"/>
        </w:rPr>
        <w:t>ipeds_id</w:t>
      </w:r>
      <w:proofErr w:type="spellEnd"/>
      <w:r>
        <w:rPr>
          <w:sz w:val="24"/>
        </w:rPr>
        <w:t xml:space="preserve">: The Integrated Postsecondary Education Data System (IPEDS) </w:t>
      </w:r>
      <w:r>
        <w:rPr>
          <w:spacing w:val="-8"/>
          <w:sz w:val="24"/>
        </w:rPr>
        <w:t xml:space="preserve">ID </w:t>
      </w:r>
      <w:r>
        <w:rPr>
          <w:sz w:val="24"/>
        </w:rPr>
        <w:t>number for the college.</w:t>
      </w:r>
    </w:p>
    <w:p w14:paraId="10AFB0A4" w14:textId="77777777" w:rsidR="000F5B57" w:rsidRDefault="00CB79DC">
      <w:pPr>
        <w:pStyle w:val="ListParagraph"/>
        <w:numPr>
          <w:ilvl w:val="1"/>
          <w:numId w:val="7"/>
        </w:numPr>
        <w:tabs>
          <w:tab w:val="left" w:pos="1539"/>
          <w:tab w:val="left" w:pos="1540"/>
        </w:tabs>
        <w:spacing w:before="0" w:line="274" w:lineRule="exact"/>
        <w:rPr>
          <w:sz w:val="24"/>
        </w:rPr>
      </w:pPr>
      <w:r>
        <w:rPr>
          <w:b/>
          <w:sz w:val="24"/>
        </w:rPr>
        <w:t>college</w:t>
      </w:r>
      <w:r>
        <w:rPr>
          <w:sz w:val="24"/>
        </w:rPr>
        <w:t>: The name of the college or</w:t>
      </w:r>
      <w:r>
        <w:rPr>
          <w:spacing w:val="-7"/>
          <w:sz w:val="24"/>
        </w:rPr>
        <w:t xml:space="preserve"> </w:t>
      </w:r>
      <w:r>
        <w:rPr>
          <w:sz w:val="24"/>
        </w:rPr>
        <w:t>university.</w:t>
      </w:r>
    </w:p>
    <w:p w14:paraId="3F183123" w14:textId="77777777" w:rsidR="000F5B57" w:rsidRDefault="00CB79DC">
      <w:pPr>
        <w:pStyle w:val="ListParagraph"/>
        <w:numPr>
          <w:ilvl w:val="1"/>
          <w:numId w:val="7"/>
        </w:numPr>
        <w:tabs>
          <w:tab w:val="left" w:pos="1539"/>
          <w:tab w:val="left" w:pos="1540"/>
        </w:tabs>
        <w:spacing w:line="288" w:lineRule="auto"/>
        <w:ind w:right="359"/>
        <w:rPr>
          <w:sz w:val="24"/>
        </w:rPr>
      </w:pPr>
      <w:r>
        <w:rPr>
          <w:b/>
          <w:sz w:val="24"/>
        </w:rPr>
        <w:t>cases</w:t>
      </w:r>
      <w:r>
        <w:rPr>
          <w:sz w:val="24"/>
        </w:rPr>
        <w:t>: The total number of reported Covid-19 cases among university students and employees in all fields, including thos</w:t>
      </w:r>
      <w:r>
        <w:rPr>
          <w:sz w:val="24"/>
        </w:rPr>
        <w:t xml:space="preserve">e whose roles as doctors, nurses, </w:t>
      </w:r>
      <w:proofErr w:type="gramStart"/>
      <w:r>
        <w:rPr>
          <w:sz w:val="24"/>
        </w:rPr>
        <w:t>pharmacists</w:t>
      </w:r>
      <w:proofErr w:type="gramEnd"/>
      <w:r>
        <w:rPr>
          <w:sz w:val="24"/>
        </w:rPr>
        <w:t xml:space="preserve"> or medical students put them at higher risk of contracting the </w:t>
      </w:r>
      <w:r>
        <w:rPr>
          <w:spacing w:val="-3"/>
          <w:sz w:val="24"/>
        </w:rPr>
        <w:t xml:space="preserve">virus, </w:t>
      </w:r>
      <w:r>
        <w:rPr>
          <w:sz w:val="24"/>
        </w:rPr>
        <w:t>since the beginning of the pandemic.</w:t>
      </w:r>
    </w:p>
    <w:p w14:paraId="1E21CFFA" w14:textId="77777777" w:rsidR="000F5B57" w:rsidRDefault="00CB79DC">
      <w:pPr>
        <w:pStyle w:val="ListParagraph"/>
        <w:numPr>
          <w:ilvl w:val="1"/>
          <w:numId w:val="7"/>
        </w:numPr>
        <w:tabs>
          <w:tab w:val="left" w:pos="1539"/>
          <w:tab w:val="left" w:pos="1540"/>
        </w:tabs>
        <w:spacing w:before="0" w:line="288" w:lineRule="auto"/>
        <w:ind w:right="213"/>
        <w:rPr>
          <w:sz w:val="24"/>
        </w:rPr>
      </w:pPr>
      <w:r>
        <w:rPr>
          <w:b/>
          <w:sz w:val="24"/>
        </w:rPr>
        <w:t>cases_2021</w:t>
      </w:r>
      <w:r>
        <w:rPr>
          <w:sz w:val="24"/>
        </w:rPr>
        <w:t xml:space="preserve">: The total number of newly reported Covid-19 cases since Jan. 1, 2021 </w:t>
      </w:r>
      <w:r>
        <w:rPr>
          <w:spacing w:val="-4"/>
          <w:sz w:val="24"/>
        </w:rPr>
        <w:t xml:space="preserve">only. </w:t>
      </w:r>
      <w:r>
        <w:rPr>
          <w:sz w:val="24"/>
        </w:rPr>
        <w:t xml:space="preserve">notes: Specific </w:t>
      </w:r>
      <w:r>
        <w:rPr>
          <w:sz w:val="24"/>
        </w:rPr>
        <w:t xml:space="preserve">methodological notes that apply to the institution, for example if the count includes cases from a medical unit, and if there is a possibility that duplicate cases have been counted due to the </w:t>
      </w:r>
      <w:proofErr w:type="gramStart"/>
      <w:r>
        <w:rPr>
          <w:sz w:val="24"/>
        </w:rPr>
        <w:t>manner in which</w:t>
      </w:r>
      <w:proofErr w:type="gramEnd"/>
      <w:r>
        <w:rPr>
          <w:sz w:val="24"/>
        </w:rPr>
        <w:t xml:space="preserve"> </w:t>
      </w:r>
      <w:r>
        <w:rPr>
          <w:spacing w:val="-6"/>
          <w:sz w:val="24"/>
        </w:rPr>
        <w:t xml:space="preserve">the </w:t>
      </w:r>
      <w:r>
        <w:rPr>
          <w:sz w:val="24"/>
        </w:rPr>
        <w:t>institution reports data.</w:t>
      </w:r>
    </w:p>
    <w:p w14:paraId="12346F82" w14:textId="77777777" w:rsidR="000F5B57" w:rsidRDefault="00CB79DC">
      <w:pPr>
        <w:pStyle w:val="ListParagraph"/>
        <w:numPr>
          <w:ilvl w:val="0"/>
          <w:numId w:val="7"/>
        </w:numPr>
        <w:tabs>
          <w:tab w:val="left" w:pos="820"/>
        </w:tabs>
        <w:spacing w:before="0" w:line="270" w:lineRule="exact"/>
        <w:rPr>
          <w:sz w:val="24"/>
        </w:rPr>
      </w:pPr>
      <w:r>
        <w:rPr>
          <w:sz w:val="24"/>
        </w:rPr>
        <w:t>Features:</w:t>
      </w:r>
    </w:p>
    <w:p w14:paraId="00A67EDC" w14:textId="77777777" w:rsidR="000F5B57" w:rsidRDefault="00CB79DC">
      <w:pPr>
        <w:pStyle w:val="ListParagraph"/>
        <w:numPr>
          <w:ilvl w:val="1"/>
          <w:numId w:val="7"/>
        </w:numPr>
        <w:tabs>
          <w:tab w:val="left" w:pos="1539"/>
          <w:tab w:val="left" w:pos="1540"/>
        </w:tabs>
        <w:spacing w:before="47"/>
        <w:rPr>
          <w:sz w:val="24"/>
        </w:rPr>
      </w:pPr>
      <w:proofErr w:type="spellStart"/>
      <w:r>
        <w:rPr>
          <w:b/>
          <w:sz w:val="24"/>
        </w:rPr>
        <w:t>nyt_id</w:t>
      </w:r>
      <w:proofErr w:type="spellEnd"/>
      <w:r>
        <w:rPr>
          <w:sz w:val="24"/>
        </w:rPr>
        <w:t>:</w:t>
      </w:r>
      <w:r>
        <w:rPr>
          <w:sz w:val="24"/>
        </w:rPr>
        <w:t xml:space="preserve"> A unique identifier we may use to match future data to this data</w:t>
      </w:r>
      <w:r>
        <w:rPr>
          <w:spacing w:val="-2"/>
          <w:sz w:val="24"/>
        </w:rPr>
        <w:t xml:space="preserve"> </w:t>
      </w:r>
      <w:r>
        <w:rPr>
          <w:sz w:val="24"/>
        </w:rPr>
        <w:t>set.</w:t>
      </w:r>
    </w:p>
    <w:p w14:paraId="0E5D6CFB" w14:textId="77777777" w:rsidR="000F5B57" w:rsidRDefault="00CB79DC">
      <w:pPr>
        <w:pStyle w:val="ListParagraph"/>
        <w:numPr>
          <w:ilvl w:val="1"/>
          <w:numId w:val="7"/>
        </w:numPr>
        <w:tabs>
          <w:tab w:val="left" w:pos="1539"/>
          <w:tab w:val="left" w:pos="1540"/>
        </w:tabs>
        <w:rPr>
          <w:sz w:val="24"/>
        </w:rPr>
      </w:pPr>
      <w:proofErr w:type="spellStart"/>
      <w:r>
        <w:rPr>
          <w:b/>
          <w:sz w:val="24"/>
        </w:rPr>
        <w:t>facility_name</w:t>
      </w:r>
      <w:proofErr w:type="spellEnd"/>
      <w:r>
        <w:rPr>
          <w:sz w:val="24"/>
        </w:rPr>
        <w:t>: The name of the</w:t>
      </w:r>
      <w:r>
        <w:rPr>
          <w:spacing w:val="-7"/>
          <w:sz w:val="24"/>
        </w:rPr>
        <w:t xml:space="preserve"> </w:t>
      </w:r>
      <w:r>
        <w:rPr>
          <w:sz w:val="24"/>
        </w:rPr>
        <w:t>facility.</w:t>
      </w:r>
    </w:p>
    <w:p w14:paraId="312A8F5C" w14:textId="77777777" w:rsidR="000F5B57" w:rsidRDefault="00CB79DC">
      <w:pPr>
        <w:pStyle w:val="ListParagraph"/>
        <w:numPr>
          <w:ilvl w:val="1"/>
          <w:numId w:val="7"/>
        </w:numPr>
        <w:tabs>
          <w:tab w:val="left" w:pos="1539"/>
          <w:tab w:val="left" w:pos="1540"/>
        </w:tabs>
        <w:rPr>
          <w:sz w:val="24"/>
        </w:rPr>
      </w:pPr>
      <w:proofErr w:type="spellStart"/>
      <w:r>
        <w:rPr>
          <w:b/>
          <w:sz w:val="24"/>
        </w:rPr>
        <w:t>facility_type</w:t>
      </w:r>
      <w:proofErr w:type="spellEnd"/>
      <w:r>
        <w:rPr>
          <w:sz w:val="24"/>
        </w:rPr>
        <w:t>: The type of</w:t>
      </w:r>
      <w:r>
        <w:rPr>
          <w:spacing w:val="-6"/>
          <w:sz w:val="24"/>
        </w:rPr>
        <w:t xml:space="preserve"> </w:t>
      </w:r>
      <w:r>
        <w:rPr>
          <w:sz w:val="24"/>
        </w:rPr>
        <w:t>facility.</w:t>
      </w:r>
    </w:p>
    <w:p w14:paraId="48CA87E9" w14:textId="77777777" w:rsidR="000F5B57" w:rsidRDefault="00CB79DC">
      <w:pPr>
        <w:pStyle w:val="ListParagraph"/>
        <w:numPr>
          <w:ilvl w:val="1"/>
          <w:numId w:val="7"/>
        </w:numPr>
        <w:tabs>
          <w:tab w:val="left" w:pos="1539"/>
          <w:tab w:val="left" w:pos="1540"/>
        </w:tabs>
        <w:rPr>
          <w:sz w:val="24"/>
        </w:rPr>
      </w:pPr>
      <w:proofErr w:type="spellStart"/>
      <w:r>
        <w:rPr>
          <w:b/>
          <w:sz w:val="24"/>
        </w:rPr>
        <w:t>facility_city</w:t>
      </w:r>
      <w:proofErr w:type="spellEnd"/>
      <w:r>
        <w:rPr>
          <w:sz w:val="24"/>
        </w:rPr>
        <w:t>: The city where this facility is</w:t>
      </w:r>
      <w:r>
        <w:rPr>
          <w:spacing w:val="-5"/>
          <w:sz w:val="24"/>
        </w:rPr>
        <w:t xml:space="preserve"> </w:t>
      </w:r>
      <w:r>
        <w:rPr>
          <w:sz w:val="24"/>
        </w:rPr>
        <w:t>located.</w:t>
      </w:r>
    </w:p>
    <w:p w14:paraId="1CCCE2C8" w14:textId="77777777" w:rsidR="000F5B57" w:rsidRDefault="00CB79DC">
      <w:pPr>
        <w:pStyle w:val="ListParagraph"/>
        <w:numPr>
          <w:ilvl w:val="1"/>
          <w:numId w:val="7"/>
        </w:numPr>
        <w:tabs>
          <w:tab w:val="left" w:pos="1539"/>
          <w:tab w:val="left" w:pos="1540"/>
        </w:tabs>
        <w:rPr>
          <w:sz w:val="24"/>
        </w:rPr>
      </w:pPr>
      <w:proofErr w:type="spellStart"/>
      <w:r>
        <w:rPr>
          <w:b/>
          <w:sz w:val="24"/>
        </w:rPr>
        <w:t>facility_county</w:t>
      </w:r>
      <w:proofErr w:type="spellEnd"/>
      <w:r>
        <w:rPr>
          <w:sz w:val="24"/>
        </w:rPr>
        <w:t>: The county where this facility is</w:t>
      </w:r>
      <w:r>
        <w:rPr>
          <w:spacing w:val="-1"/>
          <w:sz w:val="24"/>
        </w:rPr>
        <w:t xml:space="preserve"> </w:t>
      </w:r>
      <w:r>
        <w:rPr>
          <w:sz w:val="24"/>
        </w:rPr>
        <w:t>located.</w:t>
      </w:r>
    </w:p>
    <w:p w14:paraId="7B24C874" w14:textId="77777777" w:rsidR="000F5B57" w:rsidRDefault="00CB79DC">
      <w:pPr>
        <w:pStyle w:val="ListParagraph"/>
        <w:numPr>
          <w:ilvl w:val="1"/>
          <w:numId w:val="7"/>
        </w:numPr>
        <w:tabs>
          <w:tab w:val="left" w:pos="1539"/>
          <w:tab w:val="left" w:pos="1540"/>
        </w:tabs>
        <w:rPr>
          <w:sz w:val="24"/>
        </w:rPr>
      </w:pPr>
      <w:proofErr w:type="spellStart"/>
      <w:r>
        <w:rPr>
          <w:b/>
          <w:sz w:val="24"/>
        </w:rPr>
        <w:t>facility_county_fips</w:t>
      </w:r>
      <w:proofErr w:type="spellEnd"/>
      <w:r>
        <w:rPr>
          <w:sz w:val="24"/>
        </w:rPr>
        <w:t>: The county FIPS code of the</w:t>
      </w:r>
      <w:r>
        <w:rPr>
          <w:spacing w:val="-1"/>
          <w:sz w:val="24"/>
        </w:rPr>
        <w:t xml:space="preserve"> </w:t>
      </w:r>
      <w:r>
        <w:rPr>
          <w:spacing w:val="-3"/>
          <w:sz w:val="24"/>
        </w:rPr>
        <w:t>county.</w:t>
      </w:r>
    </w:p>
    <w:p w14:paraId="4D2AF404" w14:textId="77777777" w:rsidR="000F5B57" w:rsidRDefault="00CB79DC">
      <w:pPr>
        <w:pStyle w:val="ListParagraph"/>
        <w:numPr>
          <w:ilvl w:val="1"/>
          <w:numId w:val="7"/>
        </w:numPr>
        <w:tabs>
          <w:tab w:val="left" w:pos="1539"/>
          <w:tab w:val="left" w:pos="1540"/>
        </w:tabs>
        <w:rPr>
          <w:sz w:val="24"/>
        </w:rPr>
      </w:pPr>
      <w:proofErr w:type="spellStart"/>
      <w:r>
        <w:rPr>
          <w:b/>
          <w:sz w:val="24"/>
        </w:rPr>
        <w:t>facility_state</w:t>
      </w:r>
      <w:proofErr w:type="spellEnd"/>
      <w:r>
        <w:rPr>
          <w:sz w:val="24"/>
        </w:rPr>
        <w:t>: The state where the facility is</w:t>
      </w:r>
      <w:r>
        <w:rPr>
          <w:spacing w:val="-5"/>
          <w:sz w:val="24"/>
        </w:rPr>
        <w:t xml:space="preserve"> </w:t>
      </w:r>
      <w:r>
        <w:rPr>
          <w:sz w:val="24"/>
        </w:rPr>
        <w:t>located.</w:t>
      </w:r>
    </w:p>
    <w:p w14:paraId="03E00A42" w14:textId="77777777" w:rsidR="000F5B57" w:rsidRDefault="00CB79DC">
      <w:pPr>
        <w:pStyle w:val="ListParagraph"/>
        <w:numPr>
          <w:ilvl w:val="1"/>
          <w:numId w:val="7"/>
        </w:numPr>
        <w:tabs>
          <w:tab w:val="left" w:pos="1539"/>
          <w:tab w:val="left" w:pos="1540"/>
        </w:tabs>
        <w:rPr>
          <w:sz w:val="24"/>
        </w:rPr>
      </w:pPr>
      <w:proofErr w:type="spellStart"/>
      <w:r>
        <w:rPr>
          <w:b/>
          <w:sz w:val="24"/>
        </w:rPr>
        <w:t>facility_lng</w:t>
      </w:r>
      <w:proofErr w:type="spellEnd"/>
      <w:r>
        <w:rPr>
          <w:b/>
          <w:sz w:val="24"/>
        </w:rPr>
        <w:t xml:space="preserve"> and </w:t>
      </w:r>
      <w:proofErr w:type="spellStart"/>
      <w:r>
        <w:rPr>
          <w:b/>
          <w:sz w:val="24"/>
        </w:rPr>
        <w:t>facility_lat</w:t>
      </w:r>
      <w:proofErr w:type="spellEnd"/>
      <w:r>
        <w:rPr>
          <w:sz w:val="24"/>
        </w:rPr>
        <w:t>: The longitude and latitude of the</w:t>
      </w:r>
      <w:r>
        <w:rPr>
          <w:spacing w:val="-6"/>
          <w:sz w:val="24"/>
        </w:rPr>
        <w:t xml:space="preserve"> </w:t>
      </w:r>
      <w:r>
        <w:rPr>
          <w:sz w:val="24"/>
        </w:rPr>
        <w:t>facility.</w:t>
      </w:r>
    </w:p>
    <w:p w14:paraId="44F6406C" w14:textId="77777777" w:rsidR="000F5B57" w:rsidRDefault="00CB79DC">
      <w:pPr>
        <w:pStyle w:val="ListParagraph"/>
        <w:numPr>
          <w:ilvl w:val="1"/>
          <w:numId w:val="7"/>
        </w:numPr>
        <w:tabs>
          <w:tab w:val="left" w:pos="1539"/>
          <w:tab w:val="left" w:pos="1540"/>
        </w:tabs>
        <w:rPr>
          <w:sz w:val="24"/>
        </w:rPr>
      </w:pPr>
      <w:proofErr w:type="spellStart"/>
      <w:r>
        <w:rPr>
          <w:b/>
          <w:sz w:val="24"/>
        </w:rPr>
        <w:t>latest_inmate_population</w:t>
      </w:r>
      <w:proofErr w:type="spellEnd"/>
      <w:r>
        <w:rPr>
          <w:sz w:val="24"/>
        </w:rPr>
        <w:t>: The most recent number of inmates at the</w:t>
      </w:r>
      <w:r>
        <w:rPr>
          <w:spacing w:val="-10"/>
          <w:sz w:val="24"/>
        </w:rPr>
        <w:t xml:space="preserve"> </w:t>
      </w:r>
      <w:r>
        <w:rPr>
          <w:sz w:val="24"/>
        </w:rPr>
        <w:t>facility.</w:t>
      </w:r>
    </w:p>
    <w:p w14:paraId="36123CC9" w14:textId="77777777" w:rsidR="000F5B57" w:rsidRDefault="00CB79DC">
      <w:pPr>
        <w:pStyle w:val="ListParagraph"/>
        <w:numPr>
          <w:ilvl w:val="1"/>
          <w:numId w:val="7"/>
        </w:numPr>
        <w:tabs>
          <w:tab w:val="left" w:pos="1539"/>
          <w:tab w:val="left" w:pos="1540"/>
        </w:tabs>
        <w:spacing w:line="288" w:lineRule="auto"/>
        <w:ind w:right="205"/>
        <w:rPr>
          <w:sz w:val="24"/>
        </w:rPr>
      </w:pPr>
      <w:r>
        <w:rPr>
          <w:b/>
          <w:sz w:val="24"/>
        </w:rPr>
        <w:t>max_inmate_population_2020</w:t>
      </w:r>
      <w:r>
        <w:rPr>
          <w:sz w:val="24"/>
        </w:rPr>
        <w:t>: The maximum number of inmates at the facility reported at any time from March 2020 through March 2021.</w:t>
      </w:r>
    </w:p>
    <w:p w14:paraId="74B2C4C8" w14:textId="77777777" w:rsidR="000F5B57" w:rsidRDefault="000F5B57">
      <w:pPr>
        <w:spacing w:line="288" w:lineRule="auto"/>
        <w:rPr>
          <w:sz w:val="24"/>
        </w:rPr>
        <w:sectPr w:rsidR="000F5B57">
          <w:type w:val="continuous"/>
          <w:pgSz w:w="12240" w:h="15840"/>
          <w:pgMar w:top="1380" w:right="1340" w:bottom="280" w:left="1340" w:header="720" w:footer="720" w:gutter="0"/>
          <w:cols w:space="720"/>
        </w:sectPr>
      </w:pPr>
    </w:p>
    <w:p w14:paraId="09341DBA" w14:textId="77777777" w:rsidR="000F5B57" w:rsidRDefault="00CB79DC">
      <w:pPr>
        <w:pStyle w:val="ListParagraph"/>
        <w:numPr>
          <w:ilvl w:val="1"/>
          <w:numId w:val="7"/>
        </w:numPr>
        <w:tabs>
          <w:tab w:val="left" w:pos="1539"/>
          <w:tab w:val="left" w:pos="1540"/>
        </w:tabs>
        <w:spacing w:before="65" w:line="288" w:lineRule="auto"/>
        <w:ind w:right="247"/>
        <w:rPr>
          <w:sz w:val="24"/>
        </w:rPr>
      </w:pPr>
      <w:proofErr w:type="spellStart"/>
      <w:r>
        <w:rPr>
          <w:b/>
          <w:sz w:val="24"/>
        </w:rPr>
        <w:lastRenderedPageBreak/>
        <w:t>total_inmate_cases</w:t>
      </w:r>
      <w:proofErr w:type="spellEnd"/>
      <w:r>
        <w:rPr>
          <w:sz w:val="24"/>
        </w:rPr>
        <w:t xml:space="preserve">: </w:t>
      </w:r>
      <w:r>
        <w:rPr>
          <w:spacing w:val="-4"/>
          <w:sz w:val="24"/>
        </w:rPr>
        <w:t xml:space="preserve">Total </w:t>
      </w:r>
      <w:r>
        <w:rPr>
          <w:sz w:val="24"/>
        </w:rPr>
        <w:t xml:space="preserve">number of cases of Covid-19 reported among </w:t>
      </w:r>
      <w:r>
        <w:rPr>
          <w:spacing w:val="-3"/>
          <w:sz w:val="24"/>
        </w:rPr>
        <w:t xml:space="preserve">inmates </w:t>
      </w:r>
      <w:r>
        <w:rPr>
          <w:sz w:val="24"/>
        </w:rPr>
        <w:t>from the beginning of the pandemic through the end of March 20</w:t>
      </w:r>
      <w:r>
        <w:rPr>
          <w:sz w:val="24"/>
        </w:rPr>
        <w:t>21.</w:t>
      </w:r>
    </w:p>
    <w:p w14:paraId="2F651FCB" w14:textId="77777777" w:rsidR="000F5B57" w:rsidRDefault="00CB79DC">
      <w:pPr>
        <w:pStyle w:val="ListParagraph"/>
        <w:numPr>
          <w:ilvl w:val="1"/>
          <w:numId w:val="7"/>
        </w:numPr>
        <w:tabs>
          <w:tab w:val="left" w:pos="1539"/>
          <w:tab w:val="left" w:pos="1540"/>
        </w:tabs>
        <w:spacing w:before="0" w:line="288" w:lineRule="auto"/>
        <w:ind w:right="110"/>
        <w:rPr>
          <w:sz w:val="24"/>
        </w:rPr>
      </w:pPr>
      <w:proofErr w:type="spellStart"/>
      <w:r>
        <w:rPr>
          <w:b/>
          <w:sz w:val="24"/>
        </w:rPr>
        <w:t>total_inmate_deaths</w:t>
      </w:r>
      <w:proofErr w:type="spellEnd"/>
      <w:r>
        <w:rPr>
          <w:sz w:val="24"/>
        </w:rPr>
        <w:t xml:space="preserve">: </w:t>
      </w:r>
      <w:r>
        <w:rPr>
          <w:spacing w:val="-4"/>
          <w:sz w:val="24"/>
        </w:rPr>
        <w:t xml:space="preserve">Total </w:t>
      </w:r>
      <w:r>
        <w:rPr>
          <w:sz w:val="24"/>
        </w:rPr>
        <w:t xml:space="preserve">number of inmates who were reported to have died </w:t>
      </w:r>
      <w:r>
        <w:rPr>
          <w:spacing w:val="-8"/>
          <w:sz w:val="24"/>
        </w:rPr>
        <w:t xml:space="preserve">of </w:t>
      </w:r>
      <w:r>
        <w:rPr>
          <w:sz w:val="24"/>
        </w:rPr>
        <w:t>Covid-19 from the beginning of the pandemic through the end of March 2021.</w:t>
      </w:r>
    </w:p>
    <w:p w14:paraId="55818390" w14:textId="77777777" w:rsidR="000F5B57" w:rsidRDefault="00CB79DC">
      <w:pPr>
        <w:pStyle w:val="ListParagraph"/>
        <w:numPr>
          <w:ilvl w:val="1"/>
          <w:numId w:val="7"/>
        </w:numPr>
        <w:tabs>
          <w:tab w:val="left" w:pos="1539"/>
          <w:tab w:val="left" w:pos="1540"/>
        </w:tabs>
        <w:spacing w:before="0" w:line="288" w:lineRule="auto"/>
        <w:ind w:right="391"/>
        <w:rPr>
          <w:sz w:val="24"/>
        </w:rPr>
      </w:pPr>
      <w:proofErr w:type="spellStart"/>
      <w:r>
        <w:rPr>
          <w:b/>
          <w:sz w:val="24"/>
        </w:rPr>
        <w:t>total_officer_cases</w:t>
      </w:r>
      <w:proofErr w:type="spellEnd"/>
      <w:r>
        <w:rPr>
          <w:sz w:val="24"/>
        </w:rPr>
        <w:t xml:space="preserve">: </w:t>
      </w:r>
      <w:r>
        <w:rPr>
          <w:spacing w:val="-4"/>
          <w:sz w:val="24"/>
        </w:rPr>
        <w:t xml:space="preserve">Total </w:t>
      </w:r>
      <w:r>
        <w:rPr>
          <w:sz w:val="24"/>
        </w:rPr>
        <w:t>number of cases of Covid-19 reported among correctional officers workin</w:t>
      </w:r>
      <w:r>
        <w:rPr>
          <w:sz w:val="24"/>
        </w:rPr>
        <w:t xml:space="preserve">g at the facility from the beginning of the </w:t>
      </w:r>
      <w:r>
        <w:rPr>
          <w:spacing w:val="-3"/>
          <w:sz w:val="24"/>
        </w:rPr>
        <w:t xml:space="preserve">pandemic </w:t>
      </w:r>
      <w:r>
        <w:rPr>
          <w:sz w:val="24"/>
        </w:rPr>
        <w:t>through the end of March 2021.</w:t>
      </w:r>
    </w:p>
    <w:p w14:paraId="64A11CD4" w14:textId="77777777" w:rsidR="000F5B57" w:rsidRDefault="00CB79DC">
      <w:pPr>
        <w:pStyle w:val="ListParagraph"/>
        <w:numPr>
          <w:ilvl w:val="1"/>
          <w:numId w:val="7"/>
        </w:numPr>
        <w:tabs>
          <w:tab w:val="left" w:pos="1540"/>
        </w:tabs>
        <w:spacing w:before="0" w:line="288" w:lineRule="auto"/>
        <w:ind w:right="475"/>
        <w:jc w:val="both"/>
        <w:rPr>
          <w:sz w:val="24"/>
        </w:rPr>
      </w:pPr>
      <w:proofErr w:type="spellStart"/>
      <w:r>
        <w:rPr>
          <w:b/>
          <w:sz w:val="24"/>
        </w:rPr>
        <w:t>total_officer_deaths</w:t>
      </w:r>
      <w:proofErr w:type="spellEnd"/>
      <w:r>
        <w:rPr>
          <w:sz w:val="24"/>
        </w:rPr>
        <w:t xml:space="preserve">: </w:t>
      </w:r>
      <w:r>
        <w:rPr>
          <w:spacing w:val="-4"/>
          <w:sz w:val="24"/>
        </w:rPr>
        <w:t xml:space="preserve">Total </w:t>
      </w:r>
      <w:r>
        <w:rPr>
          <w:sz w:val="24"/>
        </w:rPr>
        <w:t xml:space="preserve">number of correctional officers who worked at </w:t>
      </w:r>
      <w:r>
        <w:rPr>
          <w:spacing w:val="-6"/>
          <w:sz w:val="24"/>
        </w:rPr>
        <w:t xml:space="preserve">the </w:t>
      </w:r>
      <w:r>
        <w:rPr>
          <w:sz w:val="24"/>
        </w:rPr>
        <w:t>facility who were reported to have died of Covid-19 from the beginning of the pandemic through</w:t>
      </w:r>
      <w:r>
        <w:rPr>
          <w:sz w:val="24"/>
        </w:rPr>
        <w:t xml:space="preserve"> the end of March 2021.</w:t>
      </w:r>
    </w:p>
    <w:p w14:paraId="13DBD1FA" w14:textId="77777777" w:rsidR="000F5B57" w:rsidRDefault="00CB79DC">
      <w:pPr>
        <w:pStyle w:val="ListParagraph"/>
        <w:numPr>
          <w:ilvl w:val="1"/>
          <w:numId w:val="7"/>
        </w:numPr>
        <w:tabs>
          <w:tab w:val="left" w:pos="1540"/>
        </w:tabs>
        <w:spacing w:before="0" w:line="272" w:lineRule="exact"/>
        <w:jc w:val="both"/>
        <w:rPr>
          <w:sz w:val="24"/>
        </w:rPr>
      </w:pPr>
      <w:r>
        <w:rPr>
          <w:b/>
          <w:sz w:val="24"/>
        </w:rPr>
        <w:t>note</w:t>
      </w:r>
      <w:r>
        <w:rPr>
          <w:sz w:val="24"/>
        </w:rPr>
        <w:t>: Any notes important for the interpretation of data on this</w:t>
      </w:r>
      <w:r>
        <w:rPr>
          <w:spacing w:val="-7"/>
          <w:sz w:val="24"/>
        </w:rPr>
        <w:t xml:space="preserve"> </w:t>
      </w:r>
      <w:r>
        <w:rPr>
          <w:sz w:val="24"/>
        </w:rPr>
        <w:t>facility.</w:t>
      </w:r>
      <w:commentRangeEnd w:id="0"/>
      <w:r w:rsidR="00DB41DB">
        <w:rPr>
          <w:rStyle w:val="CommentReference"/>
        </w:rPr>
        <w:commentReference w:id="0"/>
      </w:r>
    </w:p>
    <w:p w14:paraId="731318F1" w14:textId="77777777" w:rsidR="000F5B57" w:rsidRDefault="000F5B57">
      <w:pPr>
        <w:pStyle w:val="BodyText"/>
        <w:spacing w:before="6"/>
        <w:ind w:left="0" w:firstLine="0"/>
        <w:rPr>
          <w:sz w:val="31"/>
        </w:rPr>
      </w:pPr>
    </w:p>
    <w:p w14:paraId="3EB0CD70" w14:textId="77777777" w:rsidR="000F5B57" w:rsidRDefault="00CB79DC">
      <w:pPr>
        <w:pStyle w:val="Heading1"/>
      </w:pPr>
      <w:r>
        <w:rPr>
          <w:color w:val="424242"/>
        </w:rPr>
        <w:t>What information, events, or phenomena can your dataset illuminate?</w:t>
      </w:r>
    </w:p>
    <w:p w14:paraId="1FC60D25" w14:textId="20EBCAC2" w:rsidR="000F5B57" w:rsidRDefault="00CB79DC">
      <w:pPr>
        <w:pStyle w:val="ListParagraph"/>
        <w:numPr>
          <w:ilvl w:val="0"/>
          <w:numId w:val="6"/>
        </w:numPr>
        <w:tabs>
          <w:tab w:val="left" w:pos="820"/>
        </w:tabs>
        <w:spacing w:before="138" w:line="288" w:lineRule="auto"/>
        <w:ind w:right="373"/>
        <w:rPr>
          <w:sz w:val="24"/>
        </w:rPr>
      </w:pPr>
      <w:r>
        <w:rPr>
          <w:sz w:val="24"/>
        </w:rPr>
        <w:t xml:space="preserve">This data all pertains to the pandemic that began early 2020 and </w:t>
      </w:r>
      <w:r>
        <w:rPr>
          <w:sz w:val="24"/>
        </w:rPr>
        <w:t>continues</w:t>
      </w:r>
      <w:del w:id="1" w:author="Albrezzi, Francesca" w:date="2021-05-02T09:23:00Z">
        <w:r w:rsidDel="00DB41DB">
          <w:rPr>
            <w:sz w:val="24"/>
          </w:rPr>
          <w:delText xml:space="preserve"> on</w:delText>
        </w:r>
      </w:del>
      <w:r>
        <w:rPr>
          <w:sz w:val="24"/>
        </w:rPr>
        <w:t xml:space="preserve"> </w:t>
      </w:r>
      <w:r>
        <w:rPr>
          <w:spacing w:val="-4"/>
          <w:sz w:val="24"/>
        </w:rPr>
        <w:t xml:space="preserve">now. </w:t>
      </w:r>
      <w:r>
        <w:rPr>
          <w:spacing w:val="-6"/>
          <w:sz w:val="24"/>
        </w:rPr>
        <w:t xml:space="preserve">The </w:t>
      </w:r>
      <w:r>
        <w:rPr>
          <w:sz w:val="24"/>
        </w:rPr>
        <w:t>i</w:t>
      </w:r>
      <w:r>
        <w:rPr>
          <w:sz w:val="24"/>
        </w:rPr>
        <w:t xml:space="preserve">nformation here specifically pertains to </w:t>
      </w:r>
      <w:commentRangeStart w:id="2"/>
      <w:r>
        <w:rPr>
          <w:sz w:val="24"/>
        </w:rPr>
        <w:t>colleges and universities and in the United States</w:t>
      </w:r>
      <w:commentRangeEnd w:id="2"/>
      <w:r w:rsidR="00140DA3">
        <w:rPr>
          <w:rStyle w:val="CommentReference"/>
        </w:rPr>
        <w:commentReference w:id="2"/>
      </w:r>
      <w:r>
        <w:rPr>
          <w:sz w:val="24"/>
        </w:rPr>
        <w:t>. Given this, we can likely glean information related to how schools in different regions fared during the pandemic and get an idea how these individual institutions</w:t>
      </w:r>
      <w:r>
        <w:rPr>
          <w:sz w:val="24"/>
        </w:rPr>
        <w:t xml:space="preserve"> responded to the crisis. In conjunction with </w:t>
      </w:r>
      <w:commentRangeStart w:id="3"/>
      <w:r>
        <w:rPr>
          <w:sz w:val="24"/>
        </w:rPr>
        <w:t>our second data set</w:t>
      </w:r>
      <w:commentRangeEnd w:id="3"/>
      <w:r w:rsidR="00140DA3">
        <w:rPr>
          <w:rStyle w:val="CommentReference"/>
        </w:rPr>
        <w:commentReference w:id="3"/>
      </w:r>
      <w:ins w:id="4" w:author="Albrezzi, Francesca" w:date="2021-05-02T09:25:00Z">
        <w:r w:rsidR="00140DA3">
          <w:rPr>
            <w:sz w:val="24"/>
          </w:rPr>
          <w:t>,</w:t>
        </w:r>
      </w:ins>
      <w:r>
        <w:rPr>
          <w:sz w:val="24"/>
        </w:rPr>
        <w:t xml:space="preserve"> we can </w:t>
      </w:r>
      <w:proofErr w:type="gramStart"/>
      <w:r>
        <w:rPr>
          <w:sz w:val="24"/>
        </w:rPr>
        <w:t>compare and contrast</w:t>
      </w:r>
      <w:proofErr w:type="gramEnd"/>
      <w:r>
        <w:rPr>
          <w:sz w:val="24"/>
        </w:rPr>
        <w:t xml:space="preserve"> the distinctions of preventative measures taken between the college and prison systems.</w:t>
      </w:r>
    </w:p>
    <w:p w14:paraId="0BF2F48D" w14:textId="77777777" w:rsidR="000F5B57" w:rsidRDefault="00CB79DC">
      <w:pPr>
        <w:pStyle w:val="ListParagraph"/>
        <w:numPr>
          <w:ilvl w:val="0"/>
          <w:numId w:val="6"/>
        </w:numPr>
        <w:tabs>
          <w:tab w:val="left" w:pos="820"/>
        </w:tabs>
        <w:spacing w:before="0" w:line="288" w:lineRule="auto"/>
        <w:ind w:right="126"/>
        <w:rPr>
          <w:sz w:val="24"/>
        </w:rPr>
      </w:pPr>
      <w:commentRangeStart w:id="5"/>
      <w:r>
        <w:rPr>
          <w:sz w:val="24"/>
        </w:rPr>
        <w:t>This data set mainly focuses on the death and cases in the State Prison System</w:t>
      </w:r>
      <w:commentRangeEnd w:id="5"/>
      <w:r w:rsidR="00140DA3">
        <w:rPr>
          <w:rStyle w:val="CommentReference"/>
        </w:rPr>
        <w:commentReference w:id="5"/>
      </w:r>
      <w:r>
        <w:rPr>
          <w:sz w:val="24"/>
        </w:rPr>
        <w:t xml:space="preserve">, and it </w:t>
      </w:r>
      <w:r>
        <w:rPr>
          <w:spacing w:val="-5"/>
          <w:sz w:val="24"/>
        </w:rPr>
        <w:t xml:space="preserve">also </w:t>
      </w:r>
      <w:r>
        <w:rPr>
          <w:sz w:val="24"/>
        </w:rPr>
        <w:t xml:space="preserve">split death and cases into two categories: inmate and </w:t>
      </w:r>
      <w:r>
        <w:rPr>
          <w:spacing w:val="-3"/>
          <w:sz w:val="24"/>
        </w:rPr>
        <w:t xml:space="preserve">officer. </w:t>
      </w:r>
      <w:r>
        <w:rPr>
          <w:sz w:val="24"/>
        </w:rPr>
        <w:t>So maybe we could investigate the relationship between these two groups. In addition, we are likely t</w:t>
      </w:r>
      <w:r>
        <w:rPr>
          <w:sz w:val="24"/>
        </w:rPr>
        <w:t>o gain the geographical statistics insight from this data set.</w:t>
      </w:r>
    </w:p>
    <w:p w14:paraId="029C69DE" w14:textId="77777777" w:rsidR="000F5B57" w:rsidRDefault="000F5B57">
      <w:pPr>
        <w:pStyle w:val="BodyText"/>
        <w:spacing w:before="8"/>
        <w:ind w:left="0" w:firstLine="0"/>
        <w:rPr>
          <w:sz w:val="26"/>
        </w:rPr>
      </w:pPr>
    </w:p>
    <w:p w14:paraId="4596164E" w14:textId="77777777" w:rsidR="000F5B57" w:rsidRDefault="00CB79DC">
      <w:pPr>
        <w:pStyle w:val="Heading1"/>
      </w:pPr>
      <w:r>
        <w:rPr>
          <w:color w:val="424242"/>
        </w:rPr>
        <w:t>What can your dataset not reveal?</w:t>
      </w:r>
    </w:p>
    <w:p w14:paraId="29E29212" w14:textId="0ECD484A" w:rsidR="000F5B57" w:rsidRDefault="00CB79DC">
      <w:pPr>
        <w:pStyle w:val="ListParagraph"/>
        <w:numPr>
          <w:ilvl w:val="0"/>
          <w:numId w:val="5"/>
        </w:numPr>
        <w:tabs>
          <w:tab w:val="left" w:pos="820"/>
        </w:tabs>
        <w:spacing w:before="138" w:line="288" w:lineRule="auto"/>
        <w:ind w:right="593"/>
        <w:rPr>
          <w:sz w:val="24"/>
        </w:rPr>
      </w:pPr>
      <w:r>
        <w:rPr>
          <w:sz w:val="24"/>
        </w:rPr>
        <w:t xml:space="preserve">Our data set ignores the fact that a large portion of college students studied </w:t>
      </w:r>
      <w:r>
        <w:rPr>
          <w:spacing w:val="-4"/>
          <w:sz w:val="24"/>
        </w:rPr>
        <w:t xml:space="preserve">remotely. </w:t>
      </w:r>
      <w:r>
        <w:rPr>
          <w:sz w:val="24"/>
        </w:rPr>
        <w:t>Some sources repeat cases, so we are unsure which cases are unique an</w:t>
      </w:r>
      <w:r>
        <w:rPr>
          <w:sz w:val="24"/>
        </w:rPr>
        <w:t>d which are repeated.</w:t>
      </w:r>
      <w:ins w:id="6" w:author="Albrezzi, Francesca" w:date="2021-05-02T09:32:00Z">
        <w:r w:rsidR="00140DA3">
          <w:rPr>
            <w:sz w:val="24"/>
          </w:rPr>
          <w:t xml:space="preserve"> </w:t>
        </w:r>
      </w:ins>
      <w:ins w:id="7" w:author="Albrezzi, Francesca" w:date="2021-05-02T09:33:00Z">
        <w:r w:rsidR="00A76B9C">
          <w:rPr>
            <w:sz w:val="24"/>
          </w:rPr>
          <w:t xml:space="preserve">Can you </w:t>
        </w:r>
      </w:ins>
      <w:ins w:id="8" w:author="Albrezzi, Francesca" w:date="2021-05-02T09:34:00Z">
        <w:r w:rsidR="00A76B9C">
          <w:rPr>
            <w:sz w:val="24"/>
          </w:rPr>
          <w:t>think of a reason why a case may be repeated versus having each entry be a unique case?</w:t>
        </w:r>
      </w:ins>
      <w:ins w:id="9" w:author="Albrezzi, Francesca" w:date="2021-05-02T09:32:00Z">
        <w:r w:rsidR="00140DA3">
          <w:rPr>
            <w:sz w:val="24"/>
          </w:rPr>
          <w:t xml:space="preserve"> What is your approach to address this issue?</w:t>
        </w:r>
      </w:ins>
    </w:p>
    <w:p w14:paraId="740A7DF3" w14:textId="77CDB9D1" w:rsidR="000F5B57" w:rsidRDefault="00CB79DC">
      <w:pPr>
        <w:pStyle w:val="ListParagraph"/>
        <w:numPr>
          <w:ilvl w:val="0"/>
          <w:numId w:val="5"/>
        </w:numPr>
        <w:tabs>
          <w:tab w:val="left" w:pos="820"/>
        </w:tabs>
        <w:spacing w:before="0" w:line="288" w:lineRule="auto"/>
        <w:ind w:right="814"/>
        <w:rPr>
          <w:sz w:val="24"/>
        </w:rPr>
      </w:pPr>
      <w:r>
        <w:rPr>
          <w:spacing w:val="-10"/>
          <w:sz w:val="24"/>
        </w:rPr>
        <w:t xml:space="preserve">We </w:t>
      </w:r>
      <w:r>
        <w:rPr>
          <w:sz w:val="24"/>
        </w:rPr>
        <w:t xml:space="preserve">can’t determine the timeline of each facility, which means the trend of the </w:t>
      </w:r>
      <w:r>
        <w:rPr>
          <w:spacing w:val="-4"/>
          <w:sz w:val="24"/>
        </w:rPr>
        <w:t xml:space="preserve">case </w:t>
      </w:r>
      <w:r>
        <w:rPr>
          <w:sz w:val="24"/>
        </w:rPr>
        <w:t>increasing or decreasing is hard to tell.</w:t>
      </w:r>
      <w:ins w:id="10" w:author="Albrezzi, Francesca" w:date="2021-05-02T09:35:00Z">
        <w:r w:rsidR="00A76B9C">
          <w:rPr>
            <w:sz w:val="24"/>
          </w:rPr>
          <w:t xml:space="preserve"> </w:t>
        </w:r>
      </w:ins>
      <w:ins w:id="11" w:author="Albrezzi, Francesca" w:date="2021-05-02T09:36:00Z">
        <w:r w:rsidR="00A76B9C">
          <w:rPr>
            <w:sz w:val="24"/>
          </w:rPr>
          <w:t>Can you be a bit more detailed and specific here</w:t>
        </w:r>
      </w:ins>
      <w:ins w:id="12" w:author="Albrezzi, Francesca" w:date="2021-05-02T09:37:00Z">
        <w:r w:rsidR="00A76B9C">
          <w:rPr>
            <w:sz w:val="24"/>
          </w:rPr>
          <w:t xml:space="preserve"> about the data you have and don’t have</w:t>
        </w:r>
      </w:ins>
      <w:ins w:id="13" w:author="Albrezzi, Francesca" w:date="2021-05-02T09:36:00Z">
        <w:r w:rsidR="00A76B9C">
          <w:rPr>
            <w:sz w:val="24"/>
          </w:rPr>
          <w:t>?</w:t>
        </w:r>
      </w:ins>
      <w:ins w:id="14" w:author="Albrezzi, Francesca" w:date="2021-05-02T09:37:00Z">
        <w:r w:rsidR="00A76B9C">
          <w:rPr>
            <w:sz w:val="24"/>
          </w:rPr>
          <w:t xml:space="preserve"> You have ca</w:t>
        </w:r>
      </w:ins>
      <w:ins w:id="15" w:author="Albrezzi, Francesca" w:date="2021-05-02T09:38:00Z">
        <w:r w:rsidR="00A76B9C">
          <w:rPr>
            <w:sz w:val="24"/>
          </w:rPr>
          <w:t xml:space="preserve">se data presented in summary form only, correct? </w:t>
        </w:r>
      </w:ins>
      <w:ins w:id="16" w:author="Albrezzi, Francesca" w:date="2021-05-02T09:36:00Z">
        <w:r w:rsidR="00A76B9C">
          <w:rPr>
            <w:sz w:val="24"/>
          </w:rPr>
          <w:t xml:space="preserve"> </w:t>
        </w:r>
      </w:ins>
      <w:ins w:id="17" w:author="Albrezzi, Francesca" w:date="2021-05-02T09:39:00Z">
        <w:r w:rsidR="00A76B9C">
          <w:rPr>
            <w:sz w:val="24"/>
          </w:rPr>
          <w:t>The data does not provide the individual records that make up the case totals and therefore it’s impossible for your projec</w:t>
        </w:r>
      </w:ins>
      <w:ins w:id="18" w:author="Albrezzi, Francesca" w:date="2021-05-02T09:40:00Z">
        <w:r w:rsidR="00A76B9C">
          <w:rPr>
            <w:sz w:val="24"/>
          </w:rPr>
          <w:t>t to consider case numbers over time for this dataset because there is not time info</w:t>
        </w:r>
      </w:ins>
      <w:ins w:id="19" w:author="Albrezzi, Francesca" w:date="2021-05-02T09:41:00Z">
        <w:r w:rsidR="00A76B9C">
          <w:rPr>
            <w:sz w:val="24"/>
          </w:rPr>
          <w:t>rmation present</w:t>
        </w:r>
      </w:ins>
      <w:ins w:id="20" w:author="Albrezzi, Francesca" w:date="2021-05-02T09:40:00Z">
        <w:r w:rsidR="00A76B9C">
          <w:rPr>
            <w:sz w:val="24"/>
          </w:rPr>
          <w:t xml:space="preserve">. </w:t>
        </w:r>
      </w:ins>
    </w:p>
    <w:p w14:paraId="518EC312" w14:textId="77777777" w:rsidR="000F5B57" w:rsidRDefault="000F5B57">
      <w:pPr>
        <w:pStyle w:val="BodyText"/>
        <w:spacing w:before="4"/>
        <w:ind w:left="0" w:firstLine="0"/>
        <w:rPr>
          <w:sz w:val="27"/>
        </w:rPr>
      </w:pPr>
    </w:p>
    <w:p w14:paraId="6CDE63AD" w14:textId="77777777" w:rsidR="000F5B57" w:rsidRDefault="00CB79DC">
      <w:pPr>
        <w:pStyle w:val="Heading1"/>
      </w:pPr>
      <w:r>
        <w:rPr>
          <w:color w:val="424242"/>
        </w:rPr>
        <w:t xml:space="preserve">How </w:t>
      </w:r>
      <w:proofErr w:type="gramStart"/>
      <w:r>
        <w:rPr>
          <w:color w:val="424242"/>
        </w:rPr>
        <w:t>the data was</w:t>
      </w:r>
      <w:proofErr w:type="gramEnd"/>
      <w:r>
        <w:rPr>
          <w:color w:val="424242"/>
        </w:rPr>
        <w:t xml:space="preserve"> generated?</w:t>
      </w:r>
    </w:p>
    <w:p w14:paraId="2AA2D165" w14:textId="11AB4BDA" w:rsidR="000F5B57" w:rsidRDefault="00CB79DC">
      <w:pPr>
        <w:pStyle w:val="ListParagraph"/>
        <w:numPr>
          <w:ilvl w:val="0"/>
          <w:numId w:val="4"/>
        </w:numPr>
        <w:tabs>
          <w:tab w:val="left" w:pos="820"/>
        </w:tabs>
        <w:spacing w:before="138" w:line="288" w:lineRule="auto"/>
        <w:ind w:right="387"/>
        <w:rPr>
          <w:sz w:val="24"/>
        </w:rPr>
      </w:pPr>
      <w:r>
        <w:rPr>
          <w:sz w:val="24"/>
        </w:rPr>
        <w:t xml:space="preserve">The colleges </w:t>
      </w:r>
      <w:commentRangeStart w:id="21"/>
      <w:r>
        <w:rPr>
          <w:sz w:val="24"/>
        </w:rPr>
        <w:t>self-reported these cases</w:t>
      </w:r>
      <w:commentRangeEnd w:id="21"/>
      <w:r w:rsidR="00A76B9C">
        <w:rPr>
          <w:rStyle w:val="CommentReference"/>
        </w:rPr>
        <w:commentReference w:id="21"/>
      </w:r>
      <w:r>
        <w:rPr>
          <w:sz w:val="24"/>
        </w:rPr>
        <w:t xml:space="preserve">; the cases cover those of students, faculty, staff members and other college workers. Since there is </w:t>
      </w:r>
      <w:commentRangeStart w:id="22"/>
      <w:r>
        <w:rPr>
          <w:sz w:val="24"/>
        </w:rPr>
        <w:t xml:space="preserve">no national standard to report </w:t>
      </w:r>
      <w:r>
        <w:rPr>
          <w:spacing w:val="-3"/>
          <w:sz w:val="24"/>
        </w:rPr>
        <w:t xml:space="preserve">cases, </w:t>
      </w:r>
      <w:r>
        <w:rPr>
          <w:sz w:val="24"/>
        </w:rPr>
        <w:lastRenderedPageBreak/>
        <w:t>the NYT adds that colleges may report their findings in different ways</w:t>
      </w:r>
      <w:ins w:id="23" w:author="Albrezzi, Francesca" w:date="2021-05-02T09:47:00Z">
        <w:r w:rsidR="001E6DF5">
          <w:rPr>
            <w:sz w:val="24"/>
          </w:rPr>
          <w:t>,</w:t>
        </w:r>
        <w:commentRangeEnd w:id="22"/>
        <w:r w:rsidR="001E6DF5">
          <w:rPr>
            <w:rStyle w:val="CommentReference"/>
          </w:rPr>
          <w:commentReference w:id="22"/>
        </w:r>
      </w:ins>
      <w:r>
        <w:rPr>
          <w:sz w:val="24"/>
        </w:rPr>
        <w:t xml:space="preserve"> so it i</w:t>
      </w:r>
      <w:r>
        <w:rPr>
          <w:sz w:val="24"/>
        </w:rPr>
        <w:t>s safe to exercise caution when comparing them.</w:t>
      </w:r>
    </w:p>
    <w:p w14:paraId="4347D8BF" w14:textId="77777777" w:rsidR="000F5B57" w:rsidRDefault="000F5B57">
      <w:pPr>
        <w:spacing w:line="288" w:lineRule="auto"/>
        <w:rPr>
          <w:sz w:val="24"/>
        </w:rPr>
        <w:sectPr w:rsidR="000F5B57">
          <w:pgSz w:w="12240" w:h="15840"/>
          <w:pgMar w:top="1380" w:right="1340" w:bottom="280" w:left="1340" w:header="720" w:footer="720" w:gutter="0"/>
          <w:cols w:space="720"/>
        </w:sectPr>
      </w:pPr>
    </w:p>
    <w:p w14:paraId="3652F50C" w14:textId="77777777" w:rsidR="000F5B57" w:rsidRDefault="00CB79DC">
      <w:pPr>
        <w:pStyle w:val="ListParagraph"/>
        <w:numPr>
          <w:ilvl w:val="0"/>
          <w:numId w:val="4"/>
        </w:numPr>
        <w:tabs>
          <w:tab w:val="left" w:pos="820"/>
        </w:tabs>
        <w:spacing w:before="66" w:line="288" w:lineRule="auto"/>
        <w:ind w:right="136"/>
        <w:rPr>
          <w:sz w:val="24"/>
        </w:rPr>
      </w:pPr>
      <w:r>
        <w:rPr>
          <w:sz w:val="24"/>
        </w:rPr>
        <w:lastRenderedPageBreak/>
        <w:t xml:space="preserve">Some data was published on websites managed by state and federal prison systems as well as the Immigration and Customs Enforcement. However, since there was no </w:t>
      </w:r>
      <w:r>
        <w:rPr>
          <w:spacing w:val="-3"/>
          <w:sz w:val="24"/>
        </w:rPr>
        <w:t xml:space="preserve">uniform </w:t>
      </w:r>
      <w:r>
        <w:rPr>
          <w:sz w:val="24"/>
        </w:rPr>
        <w:t xml:space="preserve">national reporting system for </w:t>
      </w:r>
      <w:r>
        <w:rPr>
          <w:sz w:val="24"/>
        </w:rPr>
        <w:t>COVID-19 in correctional systems, some facilities stopped releasing data without explanation.</w:t>
      </w:r>
    </w:p>
    <w:p w14:paraId="278FA926" w14:textId="77777777" w:rsidR="000F5B57" w:rsidRDefault="000F5B57">
      <w:pPr>
        <w:pStyle w:val="BodyText"/>
        <w:spacing w:before="5"/>
        <w:ind w:left="0" w:firstLine="0"/>
        <w:rPr>
          <w:sz w:val="27"/>
        </w:rPr>
      </w:pPr>
    </w:p>
    <w:p w14:paraId="4D58DDD6" w14:textId="77777777" w:rsidR="000F5B57" w:rsidRDefault="00CB79DC">
      <w:pPr>
        <w:pStyle w:val="Heading1"/>
      </w:pPr>
      <w:r>
        <w:rPr>
          <w:color w:val="424242"/>
        </w:rPr>
        <w:t>What are the original sources?</w:t>
      </w:r>
    </w:p>
    <w:p w14:paraId="65433C12" w14:textId="77777777" w:rsidR="000F5B57" w:rsidRDefault="00CB79DC">
      <w:pPr>
        <w:pStyle w:val="ListParagraph"/>
        <w:numPr>
          <w:ilvl w:val="0"/>
          <w:numId w:val="3"/>
        </w:numPr>
        <w:tabs>
          <w:tab w:val="left" w:pos="820"/>
        </w:tabs>
        <w:spacing w:before="138" w:line="288" w:lineRule="auto"/>
        <w:ind w:right="485"/>
        <w:rPr>
          <w:sz w:val="24"/>
        </w:rPr>
      </w:pPr>
      <w:commentRangeStart w:id="24"/>
      <w:r>
        <w:rPr>
          <w:sz w:val="24"/>
        </w:rPr>
        <w:t xml:space="preserve">The New </w:t>
      </w:r>
      <w:r>
        <w:rPr>
          <w:spacing w:val="-7"/>
          <w:sz w:val="24"/>
        </w:rPr>
        <w:t xml:space="preserve">York </w:t>
      </w:r>
      <w:r>
        <w:rPr>
          <w:sz w:val="24"/>
        </w:rPr>
        <w:t>Times has been surveying American colleges and universities — including every four-year public institution and every private college that competes</w:t>
      </w:r>
      <w:r>
        <w:rPr>
          <w:spacing w:val="-5"/>
          <w:sz w:val="24"/>
        </w:rPr>
        <w:t xml:space="preserve"> </w:t>
      </w:r>
      <w:r>
        <w:rPr>
          <w:spacing w:val="-9"/>
          <w:sz w:val="24"/>
        </w:rPr>
        <w:t>in</w:t>
      </w:r>
    </w:p>
    <w:p w14:paraId="5F647CDE" w14:textId="77777777" w:rsidR="000F5B57" w:rsidRDefault="00CB79DC">
      <w:pPr>
        <w:pStyle w:val="BodyText"/>
        <w:spacing w:line="274" w:lineRule="exact"/>
        <w:ind w:firstLine="0"/>
      </w:pPr>
      <w:r>
        <w:t>N.C.A.A. sports on a rolling basis.</w:t>
      </w:r>
    </w:p>
    <w:p w14:paraId="2D1733EE" w14:textId="77777777" w:rsidR="000F5B57" w:rsidRDefault="00CB79DC">
      <w:pPr>
        <w:pStyle w:val="ListParagraph"/>
        <w:numPr>
          <w:ilvl w:val="0"/>
          <w:numId w:val="3"/>
        </w:numPr>
        <w:tabs>
          <w:tab w:val="left" w:pos="820"/>
        </w:tabs>
        <w:spacing w:before="54" w:line="288" w:lineRule="auto"/>
        <w:ind w:right="179"/>
        <w:rPr>
          <w:sz w:val="24"/>
        </w:rPr>
      </w:pPr>
      <w:r>
        <w:rPr>
          <w:sz w:val="24"/>
        </w:rPr>
        <w:t xml:space="preserve">When data was not publicly published, New </w:t>
      </w:r>
      <w:r>
        <w:rPr>
          <w:spacing w:val="-7"/>
          <w:sz w:val="24"/>
        </w:rPr>
        <w:t xml:space="preserve">York </w:t>
      </w:r>
      <w:r>
        <w:rPr>
          <w:sz w:val="24"/>
        </w:rPr>
        <w:t xml:space="preserve">Times relied on direct </w:t>
      </w:r>
      <w:r>
        <w:rPr>
          <w:sz w:val="24"/>
        </w:rPr>
        <w:t xml:space="preserve">inquiries, </w:t>
      </w:r>
      <w:r>
        <w:rPr>
          <w:spacing w:val="-3"/>
          <w:sz w:val="24"/>
        </w:rPr>
        <w:t xml:space="preserve">public </w:t>
      </w:r>
      <w:r>
        <w:rPr>
          <w:sz w:val="24"/>
        </w:rPr>
        <w:t>record requests, coroners’ reports, and news conferences and meetings of county or state officials for infection cases and mortality statistics, always using the most complete data available.</w:t>
      </w:r>
      <w:commentRangeEnd w:id="24"/>
      <w:r w:rsidR="001E6DF5">
        <w:rPr>
          <w:rStyle w:val="CommentReference"/>
        </w:rPr>
        <w:commentReference w:id="24"/>
      </w:r>
    </w:p>
    <w:p w14:paraId="6E2FFEC9" w14:textId="77777777" w:rsidR="000F5B57" w:rsidRDefault="000F5B57">
      <w:pPr>
        <w:pStyle w:val="BodyText"/>
        <w:spacing w:before="4"/>
        <w:ind w:left="0" w:firstLine="0"/>
        <w:rPr>
          <w:sz w:val="27"/>
        </w:rPr>
      </w:pPr>
    </w:p>
    <w:p w14:paraId="424E503E" w14:textId="77777777" w:rsidR="000F5B57" w:rsidRDefault="00CB79DC">
      <w:pPr>
        <w:pStyle w:val="Heading1"/>
        <w:spacing w:before="1"/>
      </w:pPr>
      <w:r>
        <w:rPr>
          <w:color w:val="424242"/>
        </w:rPr>
        <w:t>What information is left out of the spreadshe</w:t>
      </w:r>
      <w:r>
        <w:rPr>
          <w:color w:val="424242"/>
        </w:rPr>
        <w:t>et?</w:t>
      </w:r>
    </w:p>
    <w:p w14:paraId="516931AA" w14:textId="77777777" w:rsidR="000F5B57" w:rsidRDefault="00CB79DC">
      <w:pPr>
        <w:pStyle w:val="ListParagraph"/>
        <w:numPr>
          <w:ilvl w:val="0"/>
          <w:numId w:val="2"/>
        </w:numPr>
        <w:tabs>
          <w:tab w:val="left" w:pos="820"/>
        </w:tabs>
        <w:spacing w:before="138" w:line="288" w:lineRule="auto"/>
        <w:ind w:right="341"/>
        <w:jc w:val="both"/>
        <w:rPr>
          <w:sz w:val="24"/>
        </w:rPr>
      </w:pPr>
      <w:commentRangeStart w:id="25"/>
      <w:r>
        <w:rPr>
          <w:spacing w:val="-10"/>
          <w:sz w:val="24"/>
        </w:rPr>
        <w:t xml:space="preserve">We </w:t>
      </w:r>
      <w:r>
        <w:rPr>
          <w:sz w:val="24"/>
        </w:rPr>
        <w:t xml:space="preserve">are unsure about the health outcomes after being diagnosed with COVID, so we </w:t>
      </w:r>
      <w:r>
        <w:rPr>
          <w:spacing w:val="-6"/>
          <w:sz w:val="24"/>
        </w:rPr>
        <w:t xml:space="preserve">are </w:t>
      </w:r>
      <w:r>
        <w:rPr>
          <w:sz w:val="24"/>
        </w:rPr>
        <w:t xml:space="preserve">unable to deduce whether colleges are </w:t>
      </w:r>
      <w:proofErr w:type="gramStart"/>
      <w:r>
        <w:rPr>
          <w:sz w:val="24"/>
        </w:rPr>
        <w:t>actually providing</w:t>
      </w:r>
      <w:proofErr w:type="gramEnd"/>
      <w:r>
        <w:rPr>
          <w:sz w:val="24"/>
        </w:rPr>
        <w:t xml:space="preserve"> better healthcare compared to prisons. </w:t>
      </w:r>
      <w:r>
        <w:rPr>
          <w:spacing w:val="-10"/>
          <w:sz w:val="24"/>
        </w:rPr>
        <w:t xml:space="preserve">We </w:t>
      </w:r>
      <w:r>
        <w:rPr>
          <w:sz w:val="24"/>
        </w:rPr>
        <w:t>also don’t have information on the death toll from COVID</w:t>
      </w:r>
      <w:r>
        <w:rPr>
          <w:spacing w:val="6"/>
          <w:sz w:val="24"/>
        </w:rPr>
        <w:t xml:space="preserve"> </w:t>
      </w:r>
      <w:r>
        <w:rPr>
          <w:sz w:val="24"/>
        </w:rPr>
        <w:t>cases.</w:t>
      </w:r>
    </w:p>
    <w:p w14:paraId="4BA32A1D" w14:textId="77777777" w:rsidR="000F5B57" w:rsidRDefault="00CB79DC">
      <w:pPr>
        <w:pStyle w:val="ListParagraph"/>
        <w:numPr>
          <w:ilvl w:val="0"/>
          <w:numId w:val="2"/>
        </w:numPr>
        <w:tabs>
          <w:tab w:val="left" w:pos="820"/>
        </w:tabs>
        <w:spacing w:before="0" w:line="288" w:lineRule="auto"/>
        <w:ind w:right="107"/>
        <w:rPr>
          <w:sz w:val="24"/>
        </w:rPr>
      </w:pPr>
      <w:r>
        <w:rPr>
          <w:sz w:val="24"/>
        </w:rPr>
        <w:t>The l</w:t>
      </w:r>
      <w:r>
        <w:rPr>
          <w:sz w:val="24"/>
        </w:rPr>
        <w:t xml:space="preserve">atest inmate population does not always reflect the true population at the time. In addition, the spreadsheet does not detail the timeline of when the cases or deaths </w:t>
      </w:r>
      <w:r>
        <w:rPr>
          <w:spacing w:val="-3"/>
          <w:sz w:val="24"/>
        </w:rPr>
        <w:t xml:space="preserve">occurred </w:t>
      </w:r>
      <w:r>
        <w:rPr>
          <w:sz w:val="24"/>
        </w:rPr>
        <w:t>(spread out over time vs. concentrated within one month). Also, inmates reported</w:t>
      </w:r>
      <w:r>
        <w:rPr>
          <w:sz w:val="24"/>
        </w:rPr>
        <w:t xml:space="preserve"> that some who had COVID-19 symptoms were never tested due to lack of testing capabilities, especially at the start of the pandemic, and inmates with multiple infections are regarded as one case. Furthermore, if an infected inmate was transferred, the infe</w:t>
      </w:r>
      <w:r>
        <w:rPr>
          <w:sz w:val="24"/>
        </w:rPr>
        <w:t>ction was not recorded at the destination institution</w:t>
      </w:r>
      <w:commentRangeEnd w:id="25"/>
      <w:r w:rsidR="00A137D8">
        <w:rPr>
          <w:rStyle w:val="CommentReference"/>
        </w:rPr>
        <w:commentReference w:id="25"/>
      </w:r>
      <w:r>
        <w:rPr>
          <w:sz w:val="24"/>
        </w:rPr>
        <w:t>.</w:t>
      </w:r>
    </w:p>
    <w:p w14:paraId="4D936ED4" w14:textId="77777777" w:rsidR="000F5B57" w:rsidRDefault="000F5B57">
      <w:pPr>
        <w:pStyle w:val="BodyText"/>
        <w:spacing w:before="9"/>
        <w:ind w:left="0" w:firstLine="0"/>
        <w:rPr>
          <w:sz w:val="26"/>
        </w:rPr>
      </w:pPr>
    </w:p>
    <w:p w14:paraId="2C0FA21E" w14:textId="77777777" w:rsidR="000F5B57" w:rsidRDefault="00CB79DC">
      <w:pPr>
        <w:pStyle w:val="Heading1"/>
        <w:spacing w:line="288" w:lineRule="auto"/>
        <w:ind w:right="95"/>
      </w:pPr>
      <w:r>
        <w:rPr>
          <w:color w:val="424242"/>
        </w:rPr>
        <w:t>Give your account of the ideological effects of the way in which your sources have been divided into data (your dataset’s ontology). If your dataset were your only source, what information would be le</w:t>
      </w:r>
      <w:r>
        <w:rPr>
          <w:color w:val="424242"/>
        </w:rPr>
        <w:t>ft out?</w:t>
      </w:r>
    </w:p>
    <w:p w14:paraId="6ECB3056" w14:textId="77777777" w:rsidR="000F5B57" w:rsidRDefault="00CB79DC">
      <w:pPr>
        <w:pStyle w:val="ListParagraph"/>
        <w:numPr>
          <w:ilvl w:val="0"/>
          <w:numId w:val="1"/>
        </w:numPr>
        <w:tabs>
          <w:tab w:val="left" w:pos="820"/>
        </w:tabs>
        <w:spacing w:before="81" w:line="288" w:lineRule="auto"/>
        <w:ind w:right="419"/>
        <w:rPr>
          <w:sz w:val="24"/>
        </w:rPr>
      </w:pPr>
      <w:r>
        <w:rPr>
          <w:spacing w:val="-10"/>
          <w:sz w:val="24"/>
        </w:rPr>
        <w:t xml:space="preserve">We </w:t>
      </w:r>
      <w:r>
        <w:rPr>
          <w:sz w:val="24"/>
        </w:rPr>
        <w:t xml:space="preserve">think that the NYT is </w:t>
      </w:r>
      <w:proofErr w:type="gramStart"/>
      <w:r>
        <w:rPr>
          <w:sz w:val="24"/>
        </w:rPr>
        <w:t>fairly neutral</w:t>
      </w:r>
      <w:proofErr w:type="gramEnd"/>
      <w:r>
        <w:rPr>
          <w:sz w:val="24"/>
        </w:rPr>
        <w:t xml:space="preserve"> because they conducted surveys. However, ideologies may have played a role in how individual schools may have reported cases. For instance, a school that may have more scientific beliefs about COVID may have </w:t>
      </w:r>
      <w:r>
        <w:rPr>
          <w:sz w:val="24"/>
        </w:rPr>
        <w:t>opted to test more students in comparison to a school that is skeptical of the</w:t>
      </w:r>
      <w:r>
        <w:rPr>
          <w:spacing w:val="-17"/>
          <w:sz w:val="24"/>
        </w:rPr>
        <w:t xml:space="preserve"> </w:t>
      </w:r>
      <w:r>
        <w:rPr>
          <w:sz w:val="24"/>
        </w:rPr>
        <w:t>pandemic.</w:t>
      </w:r>
    </w:p>
    <w:p w14:paraId="040A5279" w14:textId="77777777" w:rsidR="000F5B57" w:rsidRDefault="00CB79DC">
      <w:pPr>
        <w:pStyle w:val="ListParagraph"/>
        <w:numPr>
          <w:ilvl w:val="0"/>
          <w:numId w:val="1"/>
        </w:numPr>
        <w:tabs>
          <w:tab w:val="left" w:pos="820"/>
        </w:tabs>
        <w:spacing w:before="0" w:line="288" w:lineRule="auto"/>
        <w:ind w:right="241"/>
        <w:rPr>
          <w:sz w:val="24"/>
        </w:rPr>
      </w:pPr>
      <w:r>
        <w:rPr>
          <w:sz w:val="24"/>
        </w:rPr>
        <w:t xml:space="preserve">While the data collection methodology relied on </w:t>
      </w:r>
      <w:proofErr w:type="gramStart"/>
      <w:r>
        <w:rPr>
          <w:sz w:val="24"/>
        </w:rPr>
        <w:t>fairly reputable</w:t>
      </w:r>
      <w:proofErr w:type="gramEnd"/>
      <w:r>
        <w:rPr>
          <w:sz w:val="24"/>
        </w:rPr>
        <w:t xml:space="preserve"> and neutral sources, </w:t>
      </w:r>
      <w:r>
        <w:rPr>
          <w:spacing w:val="-6"/>
          <w:sz w:val="24"/>
        </w:rPr>
        <w:t xml:space="preserve">the </w:t>
      </w:r>
      <w:r>
        <w:rPr>
          <w:sz w:val="24"/>
        </w:rPr>
        <w:t>data generation step is more likely to be influenced by ideologies. Prison fa</w:t>
      </w:r>
      <w:r>
        <w:rPr>
          <w:sz w:val="24"/>
        </w:rPr>
        <w:t>cilities in more conservative areas are more likely to regard and prioritize inmate health less. As</w:t>
      </w:r>
      <w:r>
        <w:rPr>
          <w:spacing w:val="-14"/>
          <w:sz w:val="24"/>
        </w:rPr>
        <w:t xml:space="preserve"> </w:t>
      </w:r>
      <w:r>
        <w:rPr>
          <w:sz w:val="24"/>
        </w:rPr>
        <w:t>a</w:t>
      </w:r>
    </w:p>
    <w:p w14:paraId="1B0AAFEB" w14:textId="77777777" w:rsidR="000F5B57" w:rsidRDefault="000F5B57">
      <w:pPr>
        <w:spacing w:line="288" w:lineRule="auto"/>
        <w:rPr>
          <w:sz w:val="24"/>
        </w:rPr>
        <w:sectPr w:rsidR="000F5B57">
          <w:pgSz w:w="12240" w:h="15840"/>
          <w:pgMar w:top="1380" w:right="1340" w:bottom="280" w:left="1340" w:header="720" w:footer="720" w:gutter="0"/>
          <w:cols w:space="720"/>
        </w:sectPr>
      </w:pPr>
    </w:p>
    <w:p w14:paraId="040B9A8C" w14:textId="6B65EEEA" w:rsidR="000F5B57" w:rsidRDefault="00CB79DC">
      <w:pPr>
        <w:pStyle w:val="BodyText"/>
        <w:spacing w:before="66" w:line="288" w:lineRule="auto"/>
        <w:ind w:firstLine="0"/>
        <w:rPr>
          <w:ins w:id="26" w:author="Albrezzi, Francesca" w:date="2021-05-02T10:14:00Z"/>
        </w:rPr>
      </w:pPr>
      <w:r>
        <w:lastRenderedPageBreak/>
        <w:t>result, it is possible that officer case counts are less of an undercount because they were prioritized higher when testing resources were limited.</w:t>
      </w:r>
    </w:p>
    <w:p w14:paraId="408B76BA" w14:textId="20EE3D72" w:rsidR="00A137D8" w:rsidRDefault="00A137D8">
      <w:pPr>
        <w:pStyle w:val="BodyText"/>
        <w:spacing w:before="66" w:line="288" w:lineRule="auto"/>
        <w:ind w:firstLine="0"/>
        <w:rPr>
          <w:ins w:id="27" w:author="Albrezzi, Francesca" w:date="2021-05-02T10:14:00Z"/>
        </w:rPr>
      </w:pPr>
    </w:p>
    <w:p w14:paraId="6EB813E8" w14:textId="0FB62481" w:rsidR="00A137D8" w:rsidRDefault="00500FC1">
      <w:pPr>
        <w:pStyle w:val="BodyText"/>
        <w:spacing w:before="66" w:line="288" w:lineRule="auto"/>
        <w:ind w:firstLine="0"/>
        <w:rPr>
          <w:ins w:id="28" w:author="Albrezzi, Francesca" w:date="2021-05-02T10:23:00Z"/>
        </w:rPr>
      </w:pPr>
      <w:ins w:id="29" w:author="Albrezzi, Francesca" w:date="2021-05-02T10:14:00Z">
        <w:r>
          <w:t xml:space="preserve">As </w:t>
        </w:r>
        <w:proofErr w:type="spellStart"/>
        <w:r>
          <w:t>DHers</w:t>
        </w:r>
        <w:proofErr w:type="spellEnd"/>
        <w:r>
          <w:t xml:space="preserve">, be </w:t>
        </w:r>
        <w:proofErr w:type="gramStart"/>
        <w:r>
          <w:t>want</w:t>
        </w:r>
        <w:proofErr w:type="gramEnd"/>
        <w:r>
          <w:t xml:space="preserve"> to be aware that there’s always a level of implicit bias that we need to co</w:t>
        </w:r>
      </w:ins>
      <w:ins w:id="30" w:author="Albrezzi, Francesca" w:date="2021-05-02T10:15:00Z">
        <w:r>
          <w:t>ntent with when data is assembled</w:t>
        </w:r>
      </w:ins>
      <w:ins w:id="31" w:author="Albrezzi, Francesca" w:date="2021-05-02T10:16:00Z">
        <w:r>
          <w:t xml:space="preserve">: </w:t>
        </w:r>
        <w:r>
          <w:fldChar w:fldCharType="begin"/>
        </w:r>
        <w:r>
          <w:instrText xml:space="preserve"> HYPERLINK "</w:instrText>
        </w:r>
        <w:r w:rsidRPr="00500FC1">
          <w:instrText>https://www.jstor.org/stable/20439056</w:instrText>
        </w:r>
        <w:r>
          <w:instrText xml:space="preserve">" </w:instrText>
        </w:r>
        <w:r>
          <w:fldChar w:fldCharType="separate"/>
        </w:r>
        <w:r w:rsidRPr="00076F83">
          <w:rPr>
            <w:rStyle w:val="Hyperlink"/>
          </w:rPr>
          <w:t>https://www.jstor.org/stable/20439056</w:t>
        </w:r>
        <w:r>
          <w:fldChar w:fldCharType="end"/>
        </w:r>
      </w:ins>
      <w:ins w:id="32" w:author="Albrezzi, Francesca" w:date="2021-05-02T10:15:00Z">
        <w:r>
          <w:t>.</w:t>
        </w:r>
      </w:ins>
      <w:ins w:id="33" w:author="Albrezzi, Francesca" w:date="2021-05-02T10:16:00Z">
        <w:r>
          <w:t xml:space="preserve"> This is </w:t>
        </w:r>
      </w:ins>
      <w:ins w:id="34" w:author="Albrezzi, Francesca" w:date="2021-05-02T10:17:00Z">
        <w:r>
          <w:t xml:space="preserve">we </w:t>
        </w:r>
      </w:ins>
      <w:ins w:id="35" w:author="Albrezzi, Francesca" w:date="2021-05-02T10:16:00Z">
        <w:r>
          <w:t>why we</w:t>
        </w:r>
      </w:ins>
      <w:ins w:id="36" w:author="Albrezzi, Francesca" w:date="2021-05-02T10:17:00Z">
        <w:r>
          <w:t xml:space="preserve"> consider the ontology of the dataset.</w:t>
        </w:r>
      </w:ins>
      <w:ins w:id="37" w:author="Albrezzi, Francesca" w:date="2021-05-02T10:15:00Z">
        <w:r>
          <w:t xml:space="preserve"> </w:t>
        </w:r>
      </w:ins>
      <w:ins w:id="38" w:author="Albrezzi, Francesca" w:date="2021-05-02T10:17:00Z">
        <w:r>
          <w:t>What perspectives are embedded in the way the</w:t>
        </w:r>
      </w:ins>
      <w:ins w:id="39" w:author="Albrezzi, Francesca" w:date="2021-05-02T10:18:00Z">
        <w:r>
          <w:t xml:space="preserve"> data is collected and assembled? </w:t>
        </w:r>
      </w:ins>
      <w:ins w:id="40" w:author="Albrezzi, Francesca" w:date="2021-05-02T10:15:00Z">
        <w:r>
          <w:t xml:space="preserve">In </w:t>
        </w:r>
      </w:ins>
      <w:ins w:id="41" w:author="Albrezzi, Francesca" w:date="2021-05-02T10:18:00Z">
        <w:r>
          <w:t xml:space="preserve">the case of self-reported data, there are even more factors to consider: </w:t>
        </w:r>
        <w:r>
          <w:fldChar w:fldCharType="begin"/>
        </w:r>
        <w:r>
          <w:instrText xml:space="preserve"> HYPERLINK "</w:instrText>
        </w:r>
        <w:r w:rsidRPr="00500FC1">
          <w:instrText>https://www.jstor.org/stable/20650304</w:instrText>
        </w:r>
        <w:r>
          <w:instrText xml:space="preserve">" </w:instrText>
        </w:r>
        <w:r>
          <w:fldChar w:fldCharType="separate"/>
        </w:r>
        <w:r w:rsidRPr="00076F83">
          <w:rPr>
            <w:rStyle w:val="Hyperlink"/>
          </w:rPr>
          <w:t>https://www.jstor.org/stable/20650304</w:t>
        </w:r>
        <w:r>
          <w:fldChar w:fldCharType="end"/>
        </w:r>
        <w:r>
          <w:t xml:space="preserve">. </w:t>
        </w:r>
      </w:ins>
      <w:ins w:id="42" w:author="Albrezzi, Francesca" w:date="2021-05-02T10:19:00Z">
        <w:r>
          <w:t xml:space="preserve">You’ve started to unpack this a bit here, but what </w:t>
        </w:r>
      </w:ins>
      <w:ins w:id="43" w:author="Albrezzi, Francesca" w:date="2021-05-02T10:20:00Z">
        <w:r>
          <w:t xml:space="preserve">are additional considerations? Would it take longer </w:t>
        </w:r>
      </w:ins>
      <w:ins w:id="44" w:author="Albrezzi, Francesca" w:date="2021-05-02T10:21:00Z">
        <w:r>
          <w:t>or be more difficult for NYT to ask for more information? Would they risk people participating?</w:t>
        </w:r>
      </w:ins>
      <w:ins w:id="45" w:author="Albrezzi, Francesca" w:date="2021-05-02T10:23:00Z">
        <w:r>
          <w:t xml:space="preserve"> Can they get that comparative information elsewhere?</w:t>
        </w:r>
      </w:ins>
      <w:ins w:id="46" w:author="Albrezzi, Francesca" w:date="2021-05-02T10:21:00Z">
        <w:r>
          <w:t xml:space="preserve"> In that case, what does the information collected tell you about what they thought wa</w:t>
        </w:r>
      </w:ins>
      <w:ins w:id="47" w:author="Albrezzi, Francesca" w:date="2021-05-02T10:22:00Z">
        <w:r>
          <w:t xml:space="preserve">s most important? </w:t>
        </w:r>
      </w:ins>
    </w:p>
    <w:p w14:paraId="59A31824" w14:textId="7C75BA75" w:rsidR="00500FC1" w:rsidRDefault="00500FC1">
      <w:pPr>
        <w:pStyle w:val="BodyText"/>
        <w:spacing w:before="66" w:line="288" w:lineRule="auto"/>
        <w:ind w:firstLine="0"/>
        <w:rPr>
          <w:ins w:id="48" w:author="Albrezzi, Francesca" w:date="2021-05-02T10:23:00Z"/>
        </w:rPr>
      </w:pPr>
    </w:p>
    <w:p w14:paraId="6F401C17" w14:textId="6D61C5AF" w:rsidR="001D14A3" w:rsidRDefault="001D14A3">
      <w:pPr>
        <w:pStyle w:val="BodyText"/>
        <w:spacing w:before="66" w:line="288" w:lineRule="auto"/>
        <w:ind w:firstLine="0"/>
        <w:rPr>
          <w:ins w:id="49" w:author="Albrezzi, Francesca" w:date="2021-05-02T10:30:00Z"/>
        </w:rPr>
      </w:pPr>
      <w:ins w:id="50" w:author="Albrezzi, Francesca" w:date="2021-05-02T10:24:00Z">
        <w:r>
          <w:t xml:space="preserve">Good work here – do think about how you would rearrange this information for your website. You will want to walk your reader carefully through what data you have and </w:t>
        </w:r>
      </w:ins>
      <w:ins w:id="51" w:author="Albrezzi, Francesca" w:date="2021-05-02T10:25:00Z">
        <w:r>
          <w:t>how you’ve transformed it. Think of the 3 parts of a DH project sources, process, and presentation. The data critique should provide your reader with a good understanding of where the data came f</w:t>
        </w:r>
      </w:ins>
      <w:ins w:id="52" w:author="Albrezzi, Francesca" w:date="2021-05-02T10:26:00Z">
        <w:r>
          <w:t>rom, but also how you transformed it based on your own project goals.</w:t>
        </w:r>
      </w:ins>
      <w:ins w:id="53" w:author="Albrezzi, Francesca" w:date="2021-05-02T10:30:00Z">
        <w:r>
          <w:t xml:space="preserve"> There’s not much here on how </w:t>
        </w:r>
        <w:proofErr w:type="spellStart"/>
        <w:r>
          <w:t>you</w:t>
        </w:r>
        <w:proofErr w:type="spellEnd"/>
        <w:r>
          <w:t xml:space="preserve"> are going to manage the “messiness” of your data – think about that and make sure you share those tran</w:t>
        </w:r>
      </w:ins>
      <w:ins w:id="54" w:author="Albrezzi, Francesca" w:date="2021-05-02T10:31:00Z">
        <w:r>
          <w:t>sformations explicitly in your final data critique.</w:t>
        </w:r>
      </w:ins>
      <w:ins w:id="55" w:author="Albrezzi, Francesca" w:date="2021-05-02T10:26:00Z">
        <w:r>
          <w:t xml:space="preserve"> </w:t>
        </w:r>
      </w:ins>
      <w:ins w:id="56" w:author="Albrezzi, Francesca" w:date="2021-05-02T10:27:00Z">
        <w:r>
          <w:t xml:space="preserve">Also, think carefully about </w:t>
        </w:r>
      </w:ins>
      <w:ins w:id="57" w:author="Albrezzi, Francesca" w:date="2021-05-02T10:28:00Z">
        <w:r>
          <w:t xml:space="preserve">how you are framing bringing these two data sets together. </w:t>
        </w:r>
      </w:ins>
      <w:ins w:id="58" w:author="Albrezzi, Francesca" w:date="2021-05-02T10:29:00Z">
        <w:r>
          <w:t>These are two very vulnerable populations, but they are also very different cultures. How might that weigh on the data and your interpretation of it?</w:t>
        </w:r>
      </w:ins>
    </w:p>
    <w:p w14:paraId="305442B5" w14:textId="77777777" w:rsidR="001D14A3" w:rsidRDefault="001D14A3">
      <w:pPr>
        <w:pStyle w:val="BodyText"/>
        <w:spacing w:before="66" w:line="288" w:lineRule="auto"/>
        <w:ind w:firstLine="0"/>
        <w:rPr>
          <w:ins w:id="59" w:author="Albrezzi, Francesca" w:date="2021-05-02T10:30:00Z"/>
        </w:rPr>
      </w:pPr>
    </w:p>
    <w:p w14:paraId="4B7F1888" w14:textId="2D56CF9E" w:rsidR="00500FC1" w:rsidRDefault="001D14A3">
      <w:pPr>
        <w:pStyle w:val="BodyText"/>
        <w:spacing w:before="66" w:line="288" w:lineRule="auto"/>
        <w:ind w:firstLine="0"/>
      </w:pPr>
      <w:ins w:id="60" w:author="Albrezzi, Francesca" w:date="2021-05-02T10:30:00Z">
        <w:r>
          <w:t>Preliminary grade</w:t>
        </w:r>
      </w:ins>
      <w:ins w:id="61" w:author="Albrezzi, Francesca" w:date="2021-05-02T10:32:00Z">
        <w:r w:rsidR="00CB79DC">
          <w:t>: 85/100</w:t>
        </w:r>
      </w:ins>
    </w:p>
    <w:sectPr w:rsidR="00500FC1">
      <w:pgSz w:w="12240" w:h="15840"/>
      <w:pgMar w:top="138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brezzi, Francesca" w:date="2021-05-02T09:12:00Z" w:initials="AF">
    <w:p w14:paraId="58FB1DAB" w14:textId="45B94676" w:rsidR="00DB41DB" w:rsidRDefault="00DB41DB">
      <w:pPr>
        <w:pStyle w:val="CommentText"/>
      </w:pPr>
      <w:r>
        <w:rPr>
          <w:rStyle w:val="CommentReference"/>
        </w:rPr>
        <w:annotationRef/>
      </w:r>
      <w:r>
        <w:t>Ok good, but can you narrativize and summaries this a bit in your own words? How many content types do you have in your data model? Can you group these types in any way that can better guide someone through what content is available in the data set? What do these content types tell you about the mission of those who formed the dataset? Who formed the data set, when, and why? Give your reader a greater context and understand as to where this data set came from and what information it contains from your perspectives.</w:t>
      </w:r>
    </w:p>
  </w:comment>
  <w:comment w:id="2" w:author="Albrezzi, Francesca" w:date="2021-05-02T09:23:00Z" w:initials="AF">
    <w:p w14:paraId="5861A7F2" w14:textId="58ADDC5D" w:rsidR="00140DA3" w:rsidRDefault="00140DA3">
      <w:pPr>
        <w:pStyle w:val="CommentText"/>
      </w:pPr>
      <w:r>
        <w:rPr>
          <w:rStyle w:val="CommentReference"/>
        </w:rPr>
        <w:annotationRef/>
      </w:r>
      <w:r>
        <w:t>How many?</w:t>
      </w:r>
    </w:p>
  </w:comment>
  <w:comment w:id="3" w:author="Albrezzi, Francesca" w:date="2021-05-02T09:26:00Z" w:initials="AF">
    <w:p w14:paraId="10CE2855" w14:textId="2DE9A0D6" w:rsidR="00140DA3" w:rsidRDefault="00140DA3">
      <w:pPr>
        <w:pStyle w:val="CommentText"/>
      </w:pPr>
      <w:r>
        <w:rPr>
          <w:rStyle w:val="CommentReference"/>
        </w:rPr>
        <w:annotationRef/>
      </w:r>
      <w:r>
        <w:t xml:space="preserve">Which is? I see you talk about it below, but when you put this into paragraph form for your website, keep in mind the flow and how it reads in order. You’ll need to introduce both datasets at the beginning before you get into their specifics. </w:t>
      </w:r>
    </w:p>
  </w:comment>
  <w:comment w:id="5" w:author="Albrezzi, Francesca" w:date="2021-05-02T09:31:00Z" w:initials="AF">
    <w:p w14:paraId="101BCC58" w14:textId="77777777" w:rsidR="00140DA3" w:rsidRDefault="00140DA3" w:rsidP="00140DA3">
      <w:pPr>
        <w:pStyle w:val="CommentText"/>
      </w:pPr>
      <w:r>
        <w:rPr>
          <w:rStyle w:val="CommentReference"/>
        </w:rPr>
        <w:annotationRef/>
      </w:r>
      <w:r>
        <w:t>Where did it come from? Same or different source?</w:t>
      </w:r>
    </w:p>
    <w:p w14:paraId="0CFF8782" w14:textId="157B15ED" w:rsidR="00140DA3" w:rsidRDefault="00140DA3">
      <w:pPr>
        <w:pStyle w:val="CommentText"/>
      </w:pPr>
    </w:p>
  </w:comment>
  <w:comment w:id="21" w:author="Albrezzi, Francesca" w:date="2021-05-02T09:46:00Z" w:initials="AF">
    <w:p w14:paraId="3247C010" w14:textId="3A4B16BE" w:rsidR="00A76B9C" w:rsidRDefault="00A76B9C">
      <w:pPr>
        <w:pStyle w:val="CommentText"/>
      </w:pPr>
      <w:r>
        <w:rPr>
          <w:rStyle w:val="CommentReference"/>
        </w:rPr>
        <w:annotationRef/>
      </w:r>
      <w:r>
        <w:t>Why did they report this information to?</w:t>
      </w:r>
    </w:p>
  </w:comment>
  <w:comment w:id="22" w:author="Albrezzi, Francesca" w:date="2021-05-02T09:47:00Z" w:initials="AF">
    <w:p w14:paraId="1496E4F5" w14:textId="698DC0BE" w:rsidR="001E6DF5" w:rsidRDefault="001E6DF5">
      <w:pPr>
        <w:pStyle w:val="CommentText"/>
      </w:pPr>
      <w:r>
        <w:rPr>
          <w:rStyle w:val="CommentReference"/>
        </w:rPr>
        <w:annotationRef/>
      </w:r>
      <w:proofErr w:type="gramStart"/>
      <w:r>
        <w:t>So</w:t>
      </w:r>
      <w:proofErr w:type="gramEnd"/>
      <w:r>
        <w:t xml:space="preserve"> since the data that forms the dataset is not standardized, what steps are you taking to do so? How are you summarizing, transforming, cleaning, and molding it so that you arrive at results that fit your projects mission? </w:t>
      </w:r>
    </w:p>
  </w:comment>
  <w:comment w:id="24" w:author="Albrezzi, Francesca" w:date="2021-05-02T09:51:00Z" w:initials="AF">
    <w:p w14:paraId="162B6C35" w14:textId="5DA444DC" w:rsidR="001E6DF5" w:rsidRDefault="001E6DF5">
      <w:pPr>
        <w:pStyle w:val="CommentText"/>
      </w:pPr>
      <w:r>
        <w:rPr>
          <w:rStyle w:val="CommentReference"/>
        </w:rPr>
        <w:annotationRef/>
      </w:r>
      <w:r>
        <w:t xml:space="preserve">So, when you rework this for the website, this is information you will want to place at the top, as you introduce your dataset. What would also be helpful to know for your reader, is why the NYT started doing this? What has been their </w:t>
      </w:r>
      <w:proofErr w:type="gramStart"/>
      <w:r>
        <w:t>mission.</w:t>
      </w:r>
      <w:proofErr w:type="gramEnd"/>
      <w:r>
        <w:t xml:space="preserve"> What are they attempting to report with this data, </w:t>
      </w:r>
      <w:proofErr w:type="gramStart"/>
      <w:r>
        <w:t>What</w:t>
      </w:r>
      <w:proofErr w:type="gramEnd"/>
      <w:r>
        <w:t xml:space="preserve"> do the content types tell you about what they were most interested in communicating? </w:t>
      </w:r>
    </w:p>
  </w:comment>
  <w:comment w:id="25" w:author="Albrezzi, Francesca" w:date="2021-05-02T10:00:00Z" w:initials="AF">
    <w:p w14:paraId="07FC6086" w14:textId="0E5B2BDB" w:rsidR="00A137D8" w:rsidRDefault="00A137D8">
      <w:pPr>
        <w:pStyle w:val="CommentText"/>
      </w:pPr>
      <w:r>
        <w:rPr>
          <w:rStyle w:val="CommentReference"/>
        </w:rPr>
        <w:annotationRef/>
      </w:r>
      <w:r>
        <w:t xml:space="preserve">Okay, so now think a bit more on a summary level here. What is the information that is missing more generally speaking? Isn’t it the information that would humanized these individual cases? Do you know anything about the race, gender, age, pre-existing </w:t>
      </w:r>
      <w:proofErr w:type="gramStart"/>
      <w:r>
        <w:t>conditions</w:t>
      </w:r>
      <w:proofErr w:type="gramEnd"/>
      <w:r>
        <w:t xml:space="preserve"> or general previous health status of any of these people? How would having that information change the ontology of this dataset? What is lost by having data already summarized vs the individual records?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FB1DAB" w15:done="0"/>
  <w15:commentEx w15:paraId="5861A7F2" w15:done="0"/>
  <w15:commentEx w15:paraId="10CE2855" w15:done="0"/>
  <w15:commentEx w15:paraId="0CFF8782" w15:done="0"/>
  <w15:commentEx w15:paraId="3247C010" w15:done="0"/>
  <w15:commentEx w15:paraId="1496E4F5" w15:done="0"/>
  <w15:commentEx w15:paraId="162B6C35" w15:done="0"/>
  <w15:commentEx w15:paraId="07FC6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8EB96" w16cex:dateUtc="2021-05-02T16:12:00Z"/>
  <w16cex:commentExtensible w16cex:durableId="2438EE2E" w16cex:dateUtc="2021-05-02T16:23:00Z"/>
  <w16cex:commentExtensible w16cex:durableId="2438EEAB" w16cex:dateUtc="2021-05-02T16:26:00Z"/>
  <w16cex:commentExtensible w16cex:durableId="2438F008" w16cex:dateUtc="2021-05-02T16:31:00Z"/>
  <w16cex:commentExtensible w16cex:durableId="2438F365" w16cex:dateUtc="2021-05-02T16:46:00Z"/>
  <w16cex:commentExtensible w16cex:durableId="2438F3A3" w16cex:dateUtc="2021-05-02T16:47:00Z"/>
  <w16cex:commentExtensible w16cex:durableId="2438F4AC" w16cex:dateUtc="2021-05-02T16:51:00Z"/>
  <w16cex:commentExtensible w16cex:durableId="2438F6A7" w16cex:dateUtc="2021-05-0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FB1DAB" w16cid:durableId="2438EB96"/>
  <w16cid:commentId w16cid:paraId="5861A7F2" w16cid:durableId="2438EE2E"/>
  <w16cid:commentId w16cid:paraId="10CE2855" w16cid:durableId="2438EEAB"/>
  <w16cid:commentId w16cid:paraId="0CFF8782" w16cid:durableId="2438F008"/>
  <w16cid:commentId w16cid:paraId="3247C010" w16cid:durableId="2438F365"/>
  <w16cid:commentId w16cid:paraId="1496E4F5" w16cid:durableId="2438F3A3"/>
  <w16cid:commentId w16cid:paraId="162B6C35" w16cid:durableId="2438F4AC"/>
  <w16cid:commentId w16cid:paraId="07FC6086" w16cid:durableId="2438F6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01DA"/>
    <w:multiLevelType w:val="hybridMultilevel"/>
    <w:tmpl w:val="52108FB6"/>
    <w:lvl w:ilvl="0" w:tplc="B9E634F4">
      <w:start w:val="1"/>
      <w:numFmt w:val="upperLetter"/>
      <w:lvlText w:val="%1."/>
      <w:lvlJc w:val="left"/>
      <w:pPr>
        <w:ind w:left="820" w:hanging="360"/>
      </w:pPr>
      <w:rPr>
        <w:rFonts w:ascii="Times New Roman" w:eastAsia="Times New Roman" w:hAnsi="Times New Roman" w:cs="Times New Roman" w:hint="default"/>
        <w:b/>
        <w:bCs/>
        <w:spacing w:val="-20"/>
        <w:w w:val="100"/>
        <w:sz w:val="24"/>
        <w:szCs w:val="24"/>
      </w:rPr>
    </w:lvl>
    <w:lvl w:ilvl="1" w:tplc="EBBC35B4">
      <w:numFmt w:val="bullet"/>
      <w:lvlText w:val="•"/>
      <w:lvlJc w:val="left"/>
      <w:pPr>
        <w:ind w:left="1694" w:hanging="360"/>
      </w:pPr>
      <w:rPr>
        <w:rFonts w:hint="default"/>
      </w:rPr>
    </w:lvl>
    <w:lvl w:ilvl="2" w:tplc="C24C90CC">
      <w:numFmt w:val="bullet"/>
      <w:lvlText w:val="•"/>
      <w:lvlJc w:val="left"/>
      <w:pPr>
        <w:ind w:left="2568" w:hanging="360"/>
      </w:pPr>
      <w:rPr>
        <w:rFonts w:hint="default"/>
      </w:rPr>
    </w:lvl>
    <w:lvl w:ilvl="3" w:tplc="70968DC2">
      <w:numFmt w:val="bullet"/>
      <w:lvlText w:val="•"/>
      <w:lvlJc w:val="left"/>
      <w:pPr>
        <w:ind w:left="3442" w:hanging="360"/>
      </w:pPr>
      <w:rPr>
        <w:rFonts w:hint="default"/>
      </w:rPr>
    </w:lvl>
    <w:lvl w:ilvl="4" w:tplc="D8DC0968">
      <w:numFmt w:val="bullet"/>
      <w:lvlText w:val="•"/>
      <w:lvlJc w:val="left"/>
      <w:pPr>
        <w:ind w:left="4316" w:hanging="360"/>
      </w:pPr>
      <w:rPr>
        <w:rFonts w:hint="default"/>
      </w:rPr>
    </w:lvl>
    <w:lvl w:ilvl="5" w:tplc="28780BD8">
      <w:numFmt w:val="bullet"/>
      <w:lvlText w:val="•"/>
      <w:lvlJc w:val="left"/>
      <w:pPr>
        <w:ind w:left="5190" w:hanging="360"/>
      </w:pPr>
      <w:rPr>
        <w:rFonts w:hint="default"/>
      </w:rPr>
    </w:lvl>
    <w:lvl w:ilvl="6" w:tplc="B8C60B5C">
      <w:numFmt w:val="bullet"/>
      <w:lvlText w:val="•"/>
      <w:lvlJc w:val="left"/>
      <w:pPr>
        <w:ind w:left="6064" w:hanging="360"/>
      </w:pPr>
      <w:rPr>
        <w:rFonts w:hint="default"/>
      </w:rPr>
    </w:lvl>
    <w:lvl w:ilvl="7" w:tplc="3F3E83E6">
      <w:numFmt w:val="bullet"/>
      <w:lvlText w:val="•"/>
      <w:lvlJc w:val="left"/>
      <w:pPr>
        <w:ind w:left="6938" w:hanging="360"/>
      </w:pPr>
      <w:rPr>
        <w:rFonts w:hint="default"/>
      </w:rPr>
    </w:lvl>
    <w:lvl w:ilvl="8" w:tplc="7D8CDCCE">
      <w:numFmt w:val="bullet"/>
      <w:lvlText w:val="•"/>
      <w:lvlJc w:val="left"/>
      <w:pPr>
        <w:ind w:left="7812" w:hanging="360"/>
      </w:pPr>
      <w:rPr>
        <w:rFonts w:hint="default"/>
      </w:rPr>
    </w:lvl>
  </w:abstractNum>
  <w:abstractNum w:abstractNumId="1" w15:restartNumberingAfterBreak="0">
    <w:nsid w:val="11483B34"/>
    <w:multiLevelType w:val="hybridMultilevel"/>
    <w:tmpl w:val="CF3256B4"/>
    <w:lvl w:ilvl="0" w:tplc="8A707648">
      <w:start w:val="1"/>
      <w:numFmt w:val="upperLetter"/>
      <w:lvlText w:val="%1."/>
      <w:lvlJc w:val="left"/>
      <w:pPr>
        <w:ind w:left="820" w:hanging="360"/>
      </w:pPr>
      <w:rPr>
        <w:rFonts w:ascii="Times New Roman" w:eastAsia="Times New Roman" w:hAnsi="Times New Roman" w:cs="Times New Roman" w:hint="default"/>
        <w:b/>
        <w:bCs/>
        <w:w w:val="100"/>
        <w:sz w:val="24"/>
        <w:szCs w:val="24"/>
      </w:rPr>
    </w:lvl>
    <w:lvl w:ilvl="1" w:tplc="3E4E8A02">
      <w:numFmt w:val="bullet"/>
      <w:lvlText w:val="●"/>
      <w:lvlJc w:val="left"/>
      <w:pPr>
        <w:ind w:left="1540" w:hanging="360"/>
      </w:pPr>
      <w:rPr>
        <w:rFonts w:ascii="Arial" w:eastAsia="Arial" w:hAnsi="Arial" w:cs="Arial" w:hint="default"/>
        <w:spacing w:val="-5"/>
        <w:w w:val="100"/>
        <w:sz w:val="24"/>
        <w:szCs w:val="24"/>
      </w:rPr>
    </w:lvl>
    <w:lvl w:ilvl="2" w:tplc="D9764306">
      <w:numFmt w:val="bullet"/>
      <w:lvlText w:val="•"/>
      <w:lvlJc w:val="left"/>
      <w:pPr>
        <w:ind w:left="2431" w:hanging="360"/>
      </w:pPr>
      <w:rPr>
        <w:rFonts w:hint="default"/>
      </w:rPr>
    </w:lvl>
    <w:lvl w:ilvl="3" w:tplc="8FFE7928">
      <w:numFmt w:val="bullet"/>
      <w:lvlText w:val="•"/>
      <w:lvlJc w:val="left"/>
      <w:pPr>
        <w:ind w:left="3322" w:hanging="360"/>
      </w:pPr>
      <w:rPr>
        <w:rFonts w:hint="default"/>
      </w:rPr>
    </w:lvl>
    <w:lvl w:ilvl="4" w:tplc="5B228B5E">
      <w:numFmt w:val="bullet"/>
      <w:lvlText w:val="•"/>
      <w:lvlJc w:val="left"/>
      <w:pPr>
        <w:ind w:left="4213" w:hanging="360"/>
      </w:pPr>
      <w:rPr>
        <w:rFonts w:hint="default"/>
      </w:rPr>
    </w:lvl>
    <w:lvl w:ilvl="5" w:tplc="121C031A">
      <w:numFmt w:val="bullet"/>
      <w:lvlText w:val="•"/>
      <w:lvlJc w:val="left"/>
      <w:pPr>
        <w:ind w:left="5104" w:hanging="360"/>
      </w:pPr>
      <w:rPr>
        <w:rFonts w:hint="default"/>
      </w:rPr>
    </w:lvl>
    <w:lvl w:ilvl="6" w:tplc="5596C3E4">
      <w:numFmt w:val="bullet"/>
      <w:lvlText w:val="•"/>
      <w:lvlJc w:val="left"/>
      <w:pPr>
        <w:ind w:left="5995" w:hanging="360"/>
      </w:pPr>
      <w:rPr>
        <w:rFonts w:hint="default"/>
      </w:rPr>
    </w:lvl>
    <w:lvl w:ilvl="7" w:tplc="8F901212">
      <w:numFmt w:val="bullet"/>
      <w:lvlText w:val="•"/>
      <w:lvlJc w:val="left"/>
      <w:pPr>
        <w:ind w:left="6886" w:hanging="360"/>
      </w:pPr>
      <w:rPr>
        <w:rFonts w:hint="default"/>
      </w:rPr>
    </w:lvl>
    <w:lvl w:ilvl="8" w:tplc="C1C677A8">
      <w:numFmt w:val="bullet"/>
      <w:lvlText w:val="•"/>
      <w:lvlJc w:val="left"/>
      <w:pPr>
        <w:ind w:left="7777" w:hanging="360"/>
      </w:pPr>
      <w:rPr>
        <w:rFonts w:hint="default"/>
      </w:rPr>
    </w:lvl>
  </w:abstractNum>
  <w:abstractNum w:abstractNumId="2" w15:restartNumberingAfterBreak="0">
    <w:nsid w:val="13E03A36"/>
    <w:multiLevelType w:val="hybridMultilevel"/>
    <w:tmpl w:val="B3124736"/>
    <w:lvl w:ilvl="0" w:tplc="358E0452">
      <w:start w:val="1"/>
      <w:numFmt w:val="upperLetter"/>
      <w:lvlText w:val="%1."/>
      <w:lvlJc w:val="left"/>
      <w:pPr>
        <w:ind w:left="820" w:hanging="360"/>
      </w:pPr>
      <w:rPr>
        <w:rFonts w:ascii="Times New Roman" w:eastAsia="Times New Roman" w:hAnsi="Times New Roman" w:cs="Times New Roman" w:hint="default"/>
        <w:b/>
        <w:bCs/>
        <w:spacing w:val="-16"/>
        <w:w w:val="100"/>
        <w:sz w:val="24"/>
        <w:szCs w:val="24"/>
      </w:rPr>
    </w:lvl>
    <w:lvl w:ilvl="1" w:tplc="FF36854E">
      <w:numFmt w:val="bullet"/>
      <w:lvlText w:val="•"/>
      <w:lvlJc w:val="left"/>
      <w:pPr>
        <w:ind w:left="1694" w:hanging="360"/>
      </w:pPr>
      <w:rPr>
        <w:rFonts w:hint="default"/>
      </w:rPr>
    </w:lvl>
    <w:lvl w:ilvl="2" w:tplc="750CBC02">
      <w:numFmt w:val="bullet"/>
      <w:lvlText w:val="•"/>
      <w:lvlJc w:val="left"/>
      <w:pPr>
        <w:ind w:left="2568" w:hanging="360"/>
      </w:pPr>
      <w:rPr>
        <w:rFonts w:hint="default"/>
      </w:rPr>
    </w:lvl>
    <w:lvl w:ilvl="3" w:tplc="133C5034">
      <w:numFmt w:val="bullet"/>
      <w:lvlText w:val="•"/>
      <w:lvlJc w:val="left"/>
      <w:pPr>
        <w:ind w:left="3442" w:hanging="360"/>
      </w:pPr>
      <w:rPr>
        <w:rFonts w:hint="default"/>
      </w:rPr>
    </w:lvl>
    <w:lvl w:ilvl="4" w:tplc="6546CE12">
      <w:numFmt w:val="bullet"/>
      <w:lvlText w:val="•"/>
      <w:lvlJc w:val="left"/>
      <w:pPr>
        <w:ind w:left="4316" w:hanging="360"/>
      </w:pPr>
      <w:rPr>
        <w:rFonts w:hint="default"/>
      </w:rPr>
    </w:lvl>
    <w:lvl w:ilvl="5" w:tplc="2DF8E086">
      <w:numFmt w:val="bullet"/>
      <w:lvlText w:val="•"/>
      <w:lvlJc w:val="left"/>
      <w:pPr>
        <w:ind w:left="5190" w:hanging="360"/>
      </w:pPr>
      <w:rPr>
        <w:rFonts w:hint="default"/>
      </w:rPr>
    </w:lvl>
    <w:lvl w:ilvl="6" w:tplc="0E1EE54A">
      <w:numFmt w:val="bullet"/>
      <w:lvlText w:val="•"/>
      <w:lvlJc w:val="left"/>
      <w:pPr>
        <w:ind w:left="6064" w:hanging="360"/>
      </w:pPr>
      <w:rPr>
        <w:rFonts w:hint="default"/>
      </w:rPr>
    </w:lvl>
    <w:lvl w:ilvl="7" w:tplc="03902534">
      <w:numFmt w:val="bullet"/>
      <w:lvlText w:val="•"/>
      <w:lvlJc w:val="left"/>
      <w:pPr>
        <w:ind w:left="6938" w:hanging="360"/>
      </w:pPr>
      <w:rPr>
        <w:rFonts w:hint="default"/>
      </w:rPr>
    </w:lvl>
    <w:lvl w:ilvl="8" w:tplc="B6A462F8">
      <w:numFmt w:val="bullet"/>
      <w:lvlText w:val="•"/>
      <w:lvlJc w:val="left"/>
      <w:pPr>
        <w:ind w:left="7812" w:hanging="360"/>
      </w:pPr>
      <w:rPr>
        <w:rFonts w:hint="default"/>
      </w:rPr>
    </w:lvl>
  </w:abstractNum>
  <w:abstractNum w:abstractNumId="3" w15:restartNumberingAfterBreak="0">
    <w:nsid w:val="2C685066"/>
    <w:multiLevelType w:val="hybridMultilevel"/>
    <w:tmpl w:val="33A6DEE0"/>
    <w:lvl w:ilvl="0" w:tplc="C7F0F3F4">
      <w:start w:val="1"/>
      <w:numFmt w:val="upperLetter"/>
      <w:lvlText w:val="%1."/>
      <w:lvlJc w:val="left"/>
      <w:pPr>
        <w:ind w:left="820" w:hanging="360"/>
      </w:pPr>
      <w:rPr>
        <w:rFonts w:ascii="Times New Roman" w:eastAsia="Times New Roman" w:hAnsi="Times New Roman" w:cs="Times New Roman" w:hint="default"/>
        <w:b/>
        <w:bCs/>
        <w:spacing w:val="-18"/>
        <w:w w:val="100"/>
        <w:sz w:val="24"/>
        <w:szCs w:val="24"/>
      </w:rPr>
    </w:lvl>
    <w:lvl w:ilvl="1" w:tplc="833AB31C">
      <w:numFmt w:val="bullet"/>
      <w:lvlText w:val="•"/>
      <w:lvlJc w:val="left"/>
      <w:pPr>
        <w:ind w:left="1694" w:hanging="360"/>
      </w:pPr>
      <w:rPr>
        <w:rFonts w:hint="default"/>
      </w:rPr>
    </w:lvl>
    <w:lvl w:ilvl="2" w:tplc="BE4878A8">
      <w:numFmt w:val="bullet"/>
      <w:lvlText w:val="•"/>
      <w:lvlJc w:val="left"/>
      <w:pPr>
        <w:ind w:left="2568" w:hanging="360"/>
      </w:pPr>
      <w:rPr>
        <w:rFonts w:hint="default"/>
      </w:rPr>
    </w:lvl>
    <w:lvl w:ilvl="3" w:tplc="2ED286F6">
      <w:numFmt w:val="bullet"/>
      <w:lvlText w:val="•"/>
      <w:lvlJc w:val="left"/>
      <w:pPr>
        <w:ind w:left="3442" w:hanging="360"/>
      </w:pPr>
      <w:rPr>
        <w:rFonts w:hint="default"/>
      </w:rPr>
    </w:lvl>
    <w:lvl w:ilvl="4" w:tplc="101C76C0">
      <w:numFmt w:val="bullet"/>
      <w:lvlText w:val="•"/>
      <w:lvlJc w:val="left"/>
      <w:pPr>
        <w:ind w:left="4316" w:hanging="360"/>
      </w:pPr>
      <w:rPr>
        <w:rFonts w:hint="default"/>
      </w:rPr>
    </w:lvl>
    <w:lvl w:ilvl="5" w:tplc="4A200E20">
      <w:numFmt w:val="bullet"/>
      <w:lvlText w:val="•"/>
      <w:lvlJc w:val="left"/>
      <w:pPr>
        <w:ind w:left="5190" w:hanging="360"/>
      </w:pPr>
      <w:rPr>
        <w:rFonts w:hint="default"/>
      </w:rPr>
    </w:lvl>
    <w:lvl w:ilvl="6" w:tplc="2B522DE2">
      <w:numFmt w:val="bullet"/>
      <w:lvlText w:val="•"/>
      <w:lvlJc w:val="left"/>
      <w:pPr>
        <w:ind w:left="6064" w:hanging="360"/>
      </w:pPr>
      <w:rPr>
        <w:rFonts w:hint="default"/>
      </w:rPr>
    </w:lvl>
    <w:lvl w:ilvl="7" w:tplc="C1EAC5B4">
      <w:numFmt w:val="bullet"/>
      <w:lvlText w:val="•"/>
      <w:lvlJc w:val="left"/>
      <w:pPr>
        <w:ind w:left="6938" w:hanging="360"/>
      </w:pPr>
      <w:rPr>
        <w:rFonts w:hint="default"/>
      </w:rPr>
    </w:lvl>
    <w:lvl w:ilvl="8" w:tplc="FFCA95CE">
      <w:numFmt w:val="bullet"/>
      <w:lvlText w:val="•"/>
      <w:lvlJc w:val="left"/>
      <w:pPr>
        <w:ind w:left="7812" w:hanging="360"/>
      </w:pPr>
      <w:rPr>
        <w:rFonts w:hint="default"/>
      </w:rPr>
    </w:lvl>
  </w:abstractNum>
  <w:abstractNum w:abstractNumId="4" w15:restartNumberingAfterBreak="0">
    <w:nsid w:val="2D037540"/>
    <w:multiLevelType w:val="hybridMultilevel"/>
    <w:tmpl w:val="AFC25BD8"/>
    <w:lvl w:ilvl="0" w:tplc="FA788B3C">
      <w:start w:val="1"/>
      <w:numFmt w:val="upperLetter"/>
      <w:lvlText w:val="%1."/>
      <w:lvlJc w:val="left"/>
      <w:pPr>
        <w:ind w:left="820" w:hanging="360"/>
      </w:pPr>
      <w:rPr>
        <w:rFonts w:ascii="Times New Roman" w:eastAsia="Times New Roman" w:hAnsi="Times New Roman" w:cs="Times New Roman" w:hint="default"/>
        <w:b/>
        <w:bCs/>
        <w:spacing w:val="-20"/>
        <w:w w:val="100"/>
        <w:sz w:val="24"/>
        <w:szCs w:val="24"/>
      </w:rPr>
    </w:lvl>
    <w:lvl w:ilvl="1" w:tplc="2196007A">
      <w:numFmt w:val="bullet"/>
      <w:lvlText w:val="•"/>
      <w:lvlJc w:val="left"/>
      <w:pPr>
        <w:ind w:left="1694" w:hanging="360"/>
      </w:pPr>
      <w:rPr>
        <w:rFonts w:hint="default"/>
      </w:rPr>
    </w:lvl>
    <w:lvl w:ilvl="2" w:tplc="AC32734C">
      <w:numFmt w:val="bullet"/>
      <w:lvlText w:val="•"/>
      <w:lvlJc w:val="left"/>
      <w:pPr>
        <w:ind w:left="2568" w:hanging="360"/>
      </w:pPr>
      <w:rPr>
        <w:rFonts w:hint="default"/>
      </w:rPr>
    </w:lvl>
    <w:lvl w:ilvl="3" w:tplc="AD4CC1D4">
      <w:numFmt w:val="bullet"/>
      <w:lvlText w:val="•"/>
      <w:lvlJc w:val="left"/>
      <w:pPr>
        <w:ind w:left="3442" w:hanging="360"/>
      </w:pPr>
      <w:rPr>
        <w:rFonts w:hint="default"/>
      </w:rPr>
    </w:lvl>
    <w:lvl w:ilvl="4" w:tplc="7068E338">
      <w:numFmt w:val="bullet"/>
      <w:lvlText w:val="•"/>
      <w:lvlJc w:val="left"/>
      <w:pPr>
        <w:ind w:left="4316" w:hanging="360"/>
      </w:pPr>
      <w:rPr>
        <w:rFonts w:hint="default"/>
      </w:rPr>
    </w:lvl>
    <w:lvl w:ilvl="5" w:tplc="9CB0AAC8">
      <w:numFmt w:val="bullet"/>
      <w:lvlText w:val="•"/>
      <w:lvlJc w:val="left"/>
      <w:pPr>
        <w:ind w:left="5190" w:hanging="360"/>
      </w:pPr>
      <w:rPr>
        <w:rFonts w:hint="default"/>
      </w:rPr>
    </w:lvl>
    <w:lvl w:ilvl="6" w:tplc="6AEAFE78">
      <w:numFmt w:val="bullet"/>
      <w:lvlText w:val="•"/>
      <w:lvlJc w:val="left"/>
      <w:pPr>
        <w:ind w:left="6064" w:hanging="360"/>
      </w:pPr>
      <w:rPr>
        <w:rFonts w:hint="default"/>
      </w:rPr>
    </w:lvl>
    <w:lvl w:ilvl="7" w:tplc="F454D15C">
      <w:numFmt w:val="bullet"/>
      <w:lvlText w:val="•"/>
      <w:lvlJc w:val="left"/>
      <w:pPr>
        <w:ind w:left="6938" w:hanging="360"/>
      </w:pPr>
      <w:rPr>
        <w:rFonts w:hint="default"/>
      </w:rPr>
    </w:lvl>
    <w:lvl w:ilvl="8" w:tplc="4D180FFC">
      <w:numFmt w:val="bullet"/>
      <w:lvlText w:val="•"/>
      <w:lvlJc w:val="left"/>
      <w:pPr>
        <w:ind w:left="7812" w:hanging="360"/>
      </w:pPr>
      <w:rPr>
        <w:rFonts w:hint="default"/>
      </w:rPr>
    </w:lvl>
  </w:abstractNum>
  <w:abstractNum w:abstractNumId="5" w15:restartNumberingAfterBreak="0">
    <w:nsid w:val="42D817AD"/>
    <w:multiLevelType w:val="hybridMultilevel"/>
    <w:tmpl w:val="01521D0A"/>
    <w:lvl w:ilvl="0" w:tplc="56A0BEFE">
      <w:start w:val="1"/>
      <w:numFmt w:val="upperLetter"/>
      <w:lvlText w:val="%1."/>
      <w:lvlJc w:val="left"/>
      <w:pPr>
        <w:ind w:left="820" w:hanging="360"/>
      </w:pPr>
      <w:rPr>
        <w:rFonts w:ascii="Times New Roman" w:eastAsia="Times New Roman" w:hAnsi="Times New Roman" w:cs="Times New Roman" w:hint="default"/>
        <w:b/>
        <w:bCs/>
        <w:spacing w:val="-16"/>
        <w:w w:val="100"/>
        <w:sz w:val="24"/>
        <w:szCs w:val="24"/>
      </w:rPr>
    </w:lvl>
    <w:lvl w:ilvl="1" w:tplc="98E0383C">
      <w:numFmt w:val="bullet"/>
      <w:lvlText w:val="•"/>
      <w:lvlJc w:val="left"/>
      <w:pPr>
        <w:ind w:left="1694" w:hanging="360"/>
      </w:pPr>
      <w:rPr>
        <w:rFonts w:hint="default"/>
      </w:rPr>
    </w:lvl>
    <w:lvl w:ilvl="2" w:tplc="AE9C346A">
      <w:numFmt w:val="bullet"/>
      <w:lvlText w:val="•"/>
      <w:lvlJc w:val="left"/>
      <w:pPr>
        <w:ind w:left="2568" w:hanging="360"/>
      </w:pPr>
      <w:rPr>
        <w:rFonts w:hint="default"/>
      </w:rPr>
    </w:lvl>
    <w:lvl w:ilvl="3" w:tplc="3118E8C8">
      <w:numFmt w:val="bullet"/>
      <w:lvlText w:val="•"/>
      <w:lvlJc w:val="left"/>
      <w:pPr>
        <w:ind w:left="3442" w:hanging="360"/>
      </w:pPr>
      <w:rPr>
        <w:rFonts w:hint="default"/>
      </w:rPr>
    </w:lvl>
    <w:lvl w:ilvl="4" w:tplc="E1C4DC72">
      <w:numFmt w:val="bullet"/>
      <w:lvlText w:val="•"/>
      <w:lvlJc w:val="left"/>
      <w:pPr>
        <w:ind w:left="4316" w:hanging="360"/>
      </w:pPr>
      <w:rPr>
        <w:rFonts w:hint="default"/>
      </w:rPr>
    </w:lvl>
    <w:lvl w:ilvl="5" w:tplc="87E4A5EA">
      <w:numFmt w:val="bullet"/>
      <w:lvlText w:val="•"/>
      <w:lvlJc w:val="left"/>
      <w:pPr>
        <w:ind w:left="5190" w:hanging="360"/>
      </w:pPr>
      <w:rPr>
        <w:rFonts w:hint="default"/>
      </w:rPr>
    </w:lvl>
    <w:lvl w:ilvl="6" w:tplc="7318DE98">
      <w:numFmt w:val="bullet"/>
      <w:lvlText w:val="•"/>
      <w:lvlJc w:val="left"/>
      <w:pPr>
        <w:ind w:left="6064" w:hanging="360"/>
      </w:pPr>
      <w:rPr>
        <w:rFonts w:hint="default"/>
      </w:rPr>
    </w:lvl>
    <w:lvl w:ilvl="7" w:tplc="09D212E6">
      <w:numFmt w:val="bullet"/>
      <w:lvlText w:val="•"/>
      <w:lvlJc w:val="left"/>
      <w:pPr>
        <w:ind w:left="6938" w:hanging="360"/>
      </w:pPr>
      <w:rPr>
        <w:rFonts w:hint="default"/>
      </w:rPr>
    </w:lvl>
    <w:lvl w:ilvl="8" w:tplc="48927BFE">
      <w:numFmt w:val="bullet"/>
      <w:lvlText w:val="•"/>
      <w:lvlJc w:val="left"/>
      <w:pPr>
        <w:ind w:left="7812" w:hanging="360"/>
      </w:pPr>
      <w:rPr>
        <w:rFonts w:hint="default"/>
      </w:rPr>
    </w:lvl>
  </w:abstractNum>
  <w:abstractNum w:abstractNumId="6" w15:restartNumberingAfterBreak="0">
    <w:nsid w:val="5B32640F"/>
    <w:multiLevelType w:val="hybridMultilevel"/>
    <w:tmpl w:val="A9C2FB46"/>
    <w:lvl w:ilvl="0" w:tplc="529CBC4C">
      <w:start w:val="1"/>
      <w:numFmt w:val="upperLetter"/>
      <w:lvlText w:val="%1."/>
      <w:lvlJc w:val="left"/>
      <w:pPr>
        <w:ind w:left="820" w:hanging="360"/>
      </w:pPr>
      <w:rPr>
        <w:rFonts w:ascii="Times New Roman" w:eastAsia="Times New Roman" w:hAnsi="Times New Roman" w:cs="Times New Roman" w:hint="default"/>
        <w:b/>
        <w:bCs/>
        <w:spacing w:val="-25"/>
        <w:w w:val="100"/>
        <w:sz w:val="24"/>
        <w:szCs w:val="24"/>
      </w:rPr>
    </w:lvl>
    <w:lvl w:ilvl="1" w:tplc="663EB018">
      <w:numFmt w:val="bullet"/>
      <w:lvlText w:val="•"/>
      <w:lvlJc w:val="left"/>
      <w:pPr>
        <w:ind w:left="1694" w:hanging="360"/>
      </w:pPr>
      <w:rPr>
        <w:rFonts w:hint="default"/>
      </w:rPr>
    </w:lvl>
    <w:lvl w:ilvl="2" w:tplc="17CEB898">
      <w:numFmt w:val="bullet"/>
      <w:lvlText w:val="•"/>
      <w:lvlJc w:val="left"/>
      <w:pPr>
        <w:ind w:left="2568" w:hanging="360"/>
      </w:pPr>
      <w:rPr>
        <w:rFonts w:hint="default"/>
      </w:rPr>
    </w:lvl>
    <w:lvl w:ilvl="3" w:tplc="235251E0">
      <w:numFmt w:val="bullet"/>
      <w:lvlText w:val="•"/>
      <w:lvlJc w:val="left"/>
      <w:pPr>
        <w:ind w:left="3442" w:hanging="360"/>
      </w:pPr>
      <w:rPr>
        <w:rFonts w:hint="default"/>
      </w:rPr>
    </w:lvl>
    <w:lvl w:ilvl="4" w:tplc="5E2C477A">
      <w:numFmt w:val="bullet"/>
      <w:lvlText w:val="•"/>
      <w:lvlJc w:val="left"/>
      <w:pPr>
        <w:ind w:left="4316" w:hanging="360"/>
      </w:pPr>
      <w:rPr>
        <w:rFonts w:hint="default"/>
      </w:rPr>
    </w:lvl>
    <w:lvl w:ilvl="5" w:tplc="81088648">
      <w:numFmt w:val="bullet"/>
      <w:lvlText w:val="•"/>
      <w:lvlJc w:val="left"/>
      <w:pPr>
        <w:ind w:left="5190" w:hanging="360"/>
      </w:pPr>
      <w:rPr>
        <w:rFonts w:hint="default"/>
      </w:rPr>
    </w:lvl>
    <w:lvl w:ilvl="6" w:tplc="F3DAB122">
      <w:numFmt w:val="bullet"/>
      <w:lvlText w:val="•"/>
      <w:lvlJc w:val="left"/>
      <w:pPr>
        <w:ind w:left="6064" w:hanging="360"/>
      </w:pPr>
      <w:rPr>
        <w:rFonts w:hint="default"/>
      </w:rPr>
    </w:lvl>
    <w:lvl w:ilvl="7" w:tplc="0E040A3A">
      <w:numFmt w:val="bullet"/>
      <w:lvlText w:val="•"/>
      <w:lvlJc w:val="left"/>
      <w:pPr>
        <w:ind w:left="6938" w:hanging="360"/>
      </w:pPr>
      <w:rPr>
        <w:rFonts w:hint="default"/>
      </w:rPr>
    </w:lvl>
    <w:lvl w:ilvl="8" w:tplc="B2CA83D0">
      <w:numFmt w:val="bullet"/>
      <w:lvlText w:val="•"/>
      <w:lvlJc w:val="left"/>
      <w:pPr>
        <w:ind w:left="7812" w:hanging="360"/>
      </w:pPr>
      <w:rPr>
        <w:rFonts w:hint="default"/>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brezzi, Francesca">
    <w15:presenceInfo w15:providerId="AD" w15:userId="S::oit_falbrezzi@ad.ucla.edu::96e83521-233f-4004-bf61-ad44bced6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F5B57"/>
    <w:rsid w:val="000F5B57"/>
    <w:rsid w:val="00140DA3"/>
    <w:rsid w:val="001D14A3"/>
    <w:rsid w:val="001E6DF5"/>
    <w:rsid w:val="00500FC1"/>
    <w:rsid w:val="00A137D8"/>
    <w:rsid w:val="00A76B9C"/>
    <w:rsid w:val="00CB79DC"/>
    <w:rsid w:val="00DB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2FD61"/>
  <w15:docId w15:val="{20319288-4B1E-DA42-9247-9BA2985E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1"/>
    <w:qFormat/>
    <w:pPr>
      <w:spacing w:before="53"/>
      <w:ind w:left="154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B41DB"/>
    <w:rPr>
      <w:sz w:val="16"/>
      <w:szCs w:val="16"/>
    </w:rPr>
  </w:style>
  <w:style w:type="paragraph" w:styleId="CommentText">
    <w:name w:val="annotation text"/>
    <w:basedOn w:val="Normal"/>
    <w:link w:val="CommentTextChar"/>
    <w:uiPriority w:val="99"/>
    <w:semiHidden/>
    <w:unhideWhenUsed/>
    <w:rsid w:val="00DB41DB"/>
    <w:rPr>
      <w:sz w:val="20"/>
      <w:szCs w:val="20"/>
    </w:rPr>
  </w:style>
  <w:style w:type="character" w:customStyle="1" w:styleId="CommentTextChar">
    <w:name w:val="Comment Text Char"/>
    <w:basedOn w:val="DefaultParagraphFont"/>
    <w:link w:val="CommentText"/>
    <w:uiPriority w:val="99"/>
    <w:semiHidden/>
    <w:rsid w:val="00DB41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41DB"/>
    <w:rPr>
      <w:b/>
      <w:bCs/>
    </w:rPr>
  </w:style>
  <w:style w:type="character" w:customStyle="1" w:styleId="CommentSubjectChar">
    <w:name w:val="Comment Subject Char"/>
    <w:basedOn w:val="CommentTextChar"/>
    <w:link w:val="CommentSubject"/>
    <w:uiPriority w:val="99"/>
    <w:semiHidden/>
    <w:rsid w:val="00DB41DB"/>
    <w:rPr>
      <w:rFonts w:ascii="Times New Roman" w:eastAsia="Times New Roman" w:hAnsi="Times New Roman" w:cs="Times New Roman"/>
      <w:b/>
      <w:bCs/>
      <w:sz w:val="20"/>
      <w:szCs w:val="20"/>
    </w:rPr>
  </w:style>
  <w:style w:type="paragraph" w:styleId="Revision">
    <w:name w:val="Revision"/>
    <w:hidden/>
    <w:uiPriority w:val="99"/>
    <w:semiHidden/>
    <w:rsid w:val="00140DA3"/>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500FC1"/>
    <w:rPr>
      <w:color w:val="0000FF" w:themeColor="hyperlink"/>
      <w:u w:val="single"/>
    </w:rPr>
  </w:style>
  <w:style w:type="character" w:styleId="UnresolvedMention">
    <w:name w:val="Unresolved Mention"/>
    <w:basedOn w:val="DefaultParagraphFont"/>
    <w:uiPriority w:val="99"/>
    <w:semiHidden/>
    <w:unhideWhenUsed/>
    <w:rsid w:val="00500FC1"/>
    <w:rPr>
      <w:color w:val="605E5C"/>
      <w:shd w:val="clear" w:color="auto" w:fill="E1DFDD"/>
    </w:rPr>
  </w:style>
  <w:style w:type="character" w:styleId="FollowedHyperlink">
    <w:name w:val="FollowedHyperlink"/>
    <w:basedOn w:val="DefaultParagraphFont"/>
    <w:uiPriority w:val="99"/>
    <w:semiHidden/>
    <w:unhideWhenUsed/>
    <w:rsid w:val="00500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5018">
      <w:bodyDiv w:val="1"/>
      <w:marLeft w:val="0"/>
      <w:marRight w:val="0"/>
      <w:marTop w:val="0"/>
      <w:marBottom w:val="0"/>
      <w:divBdr>
        <w:top w:val="none" w:sz="0" w:space="0" w:color="auto"/>
        <w:left w:val="none" w:sz="0" w:space="0" w:color="auto"/>
        <w:bottom w:val="none" w:sz="0" w:space="0" w:color="auto"/>
        <w:right w:val="none" w:sz="0" w:space="0" w:color="auto"/>
      </w:divBdr>
    </w:div>
    <w:div w:id="613709084">
      <w:bodyDiv w:val="1"/>
      <w:marLeft w:val="0"/>
      <w:marRight w:val="0"/>
      <w:marTop w:val="0"/>
      <w:marBottom w:val="0"/>
      <w:divBdr>
        <w:top w:val="none" w:sz="0" w:space="0" w:color="auto"/>
        <w:left w:val="none" w:sz="0" w:space="0" w:color="auto"/>
        <w:bottom w:val="none" w:sz="0" w:space="0" w:color="auto"/>
        <w:right w:val="none" w:sz="0" w:space="0" w:color="auto"/>
      </w:divBdr>
    </w:div>
    <w:div w:id="120849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ytimes/covid-19-data/blob/master/prisons/facilities.csv" TargetMode="External"/><Relationship Id="rId11" Type="http://schemas.openxmlformats.org/officeDocument/2006/relationships/fontTable" Target="fontTable.xml"/><Relationship Id="rId5" Type="http://schemas.openxmlformats.org/officeDocument/2006/relationships/hyperlink" Target="https://github.com/nytimes/covid-19-data/blob/master/colleges/colleges.csv"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Milestone 4: Data Critique Guidelines</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Data Critique Guidelines</dc:title>
  <cp:lastModifiedBy>Albrezzi, Francesca</cp:lastModifiedBy>
  <cp:revision>4</cp:revision>
  <dcterms:created xsi:type="dcterms:W3CDTF">2021-04-30T21:39:00Z</dcterms:created>
  <dcterms:modified xsi:type="dcterms:W3CDTF">2021-05-02T17:32:00Z</dcterms:modified>
</cp:coreProperties>
</file>