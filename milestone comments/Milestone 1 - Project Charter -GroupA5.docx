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AE816" w14:textId="77777777" w:rsidR="00C44679" w:rsidRDefault="00440579">
      <w:pPr>
        <w:pStyle w:val="Heading1"/>
        <w:spacing w:before="85"/>
        <w:ind w:left="2966" w:right="2966" w:firstLine="0"/>
        <w:jc w:val="center"/>
      </w:pPr>
      <w:r>
        <w:rPr>
          <w:w w:val="115"/>
        </w:rPr>
        <w:t>DH101</w:t>
      </w:r>
      <w:r>
        <w:rPr>
          <w:spacing w:val="2"/>
          <w:w w:val="115"/>
        </w:rPr>
        <w:t xml:space="preserve"> </w:t>
      </w:r>
      <w:r>
        <w:rPr>
          <w:w w:val="115"/>
        </w:rPr>
        <w:t>Group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2"/>
          <w:w w:val="115"/>
        </w:rPr>
        <w:t xml:space="preserve"> </w:t>
      </w:r>
      <w:r>
        <w:rPr>
          <w:w w:val="115"/>
        </w:rPr>
        <w:t>Project</w:t>
      </w:r>
      <w:r>
        <w:rPr>
          <w:spacing w:val="2"/>
          <w:w w:val="115"/>
        </w:rPr>
        <w:t xml:space="preserve"> </w:t>
      </w:r>
      <w:r>
        <w:rPr>
          <w:w w:val="115"/>
        </w:rPr>
        <w:t>Charter</w:t>
      </w:r>
    </w:p>
    <w:p w14:paraId="68169611" w14:textId="77777777" w:rsidR="00C44679" w:rsidRDefault="00440579">
      <w:pPr>
        <w:pStyle w:val="BodyText"/>
        <w:spacing w:before="193"/>
        <w:ind w:left="100"/>
      </w:pPr>
      <w:r>
        <w:rPr>
          <w:w w:val="110"/>
          <w:u w:val="thick"/>
        </w:rPr>
        <w:t>Means</w:t>
      </w:r>
      <w:r>
        <w:rPr>
          <w:spacing w:val="2"/>
          <w:w w:val="110"/>
          <w:u w:val="thick"/>
        </w:rPr>
        <w:t xml:space="preserve"> </w:t>
      </w:r>
      <w:r>
        <w:rPr>
          <w:w w:val="110"/>
          <w:u w:val="thick"/>
        </w:rPr>
        <w:t>of</w:t>
      </w:r>
      <w:r>
        <w:rPr>
          <w:spacing w:val="3"/>
          <w:w w:val="110"/>
          <w:u w:val="thick"/>
        </w:rPr>
        <w:t xml:space="preserve"> </w:t>
      </w:r>
      <w:r>
        <w:rPr>
          <w:w w:val="110"/>
          <w:u w:val="thick"/>
        </w:rPr>
        <w:t>Communication</w:t>
      </w:r>
    </w:p>
    <w:p w14:paraId="4587F09A" w14:textId="77777777" w:rsidR="00C44679" w:rsidRDefault="00440579">
      <w:pPr>
        <w:pStyle w:val="Heading1"/>
        <w:numPr>
          <w:ilvl w:val="0"/>
          <w:numId w:val="2"/>
        </w:numPr>
        <w:tabs>
          <w:tab w:val="left" w:pos="820"/>
        </w:tabs>
        <w:spacing w:before="194"/>
      </w:pPr>
      <w:r>
        <w:rPr>
          <w:w w:val="110"/>
        </w:rPr>
        <w:t>Choose</w:t>
      </w:r>
      <w:r>
        <w:rPr>
          <w:spacing w:val="21"/>
          <w:w w:val="110"/>
        </w:rPr>
        <w:t xml:space="preserve"> </w:t>
      </w:r>
      <w:r>
        <w:rPr>
          <w:w w:val="110"/>
        </w:rPr>
        <w:t>three</w:t>
      </w:r>
      <w:r>
        <w:rPr>
          <w:spacing w:val="21"/>
          <w:w w:val="110"/>
        </w:rPr>
        <w:t xml:space="preserve"> </w:t>
      </w:r>
      <w:r>
        <w:rPr>
          <w:w w:val="110"/>
        </w:rPr>
        <w:t>words</w:t>
      </w:r>
      <w:r>
        <w:rPr>
          <w:spacing w:val="21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describe</w:t>
      </w:r>
      <w:r>
        <w:rPr>
          <w:spacing w:val="21"/>
          <w:w w:val="110"/>
        </w:rPr>
        <w:t xml:space="preserve"> </w:t>
      </w:r>
      <w:r>
        <w:rPr>
          <w:w w:val="110"/>
        </w:rPr>
        <w:t>t</w:t>
      </w:r>
      <w:r>
        <w:rPr>
          <w:w w:val="110"/>
        </w:rPr>
        <w:t>he</w:t>
      </w:r>
      <w:r>
        <w:rPr>
          <w:spacing w:val="21"/>
          <w:w w:val="110"/>
        </w:rPr>
        <w:t xml:space="preserve"> </w:t>
      </w:r>
      <w:r>
        <w:rPr>
          <w:w w:val="110"/>
        </w:rPr>
        <w:t>way</w:t>
      </w:r>
      <w:r>
        <w:rPr>
          <w:spacing w:val="21"/>
          <w:w w:val="110"/>
        </w:rPr>
        <w:t xml:space="preserve"> </w:t>
      </w:r>
      <w:r>
        <w:rPr>
          <w:w w:val="110"/>
        </w:rPr>
        <w:t>your</w:t>
      </w:r>
      <w:r>
        <w:rPr>
          <w:spacing w:val="21"/>
          <w:w w:val="110"/>
        </w:rPr>
        <w:t xml:space="preserve"> </w:t>
      </w:r>
      <w:r>
        <w:rPr>
          <w:w w:val="110"/>
        </w:rPr>
        <w:t>group</w:t>
      </w:r>
      <w:r>
        <w:rPr>
          <w:spacing w:val="21"/>
          <w:w w:val="110"/>
        </w:rPr>
        <w:t xml:space="preserve"> </w:t>
      </w:r>
      <w:r>
        <w:rPr>
          <w:w w:val="110"/>
        </w:rPr>
        <w:t>will</w:t>
      </w:r>
      <w:r>
        <w:rPr>
          <w:spacing w:val="21"/>
          <w:w w:val="110"/>
        </w:rPr>
        <w:t xml:space="preserve"> </w:t>
      </w:r>
      <w:r>
        <w:rPr>
          <w:w w:val="110"/>
        </w:rPr>
        <w:t>work</w:t>
      </w:r>
      <w:r>
        <w:rPr>
          <w:spacing w:val="22"/>
          <w:w w:val="110"/>
        </w:rPr>
        <w:t xml:space="preserve"> </w:t>
      </w:r>
      <w:r>
        <w:rPr>
          <w:w w:val="110"/>
        </w:rPr>
        <w:t>together.</w:t>
      </w:r>
    </w:p>
    <w:p w14:paraId="0B262967" w14:textId="77777777" w:rsidR="00C44679" w:rsidRDefault="0044057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33"/>
        <w:rPr>
          <w:b/>
          <w:sz w:val="24"/>
        </w:rPr>
      </w:pPr>
      <w:r>
        <w:rPr>
          <w:b/>
          <w:w w:val="120"/>
          <w:sz w:val="24"/>
        </w:rPr>
        <w:t>Respect</w:t>
      </w:r>
    </w:p>
    <w:p w14:paraId="520F05A5" w14:textId="77777777" w:rsidR="00C44679" w:rsidRDefault="00440579">
      <w:pPr>
        <w:pStyle w:val="Heading1"/>
        <w:numPr>
          <w:ilvl w:val="1"/>
          <w:numId w:val="2"/>
        </w:numPr>
        <w:tabs>
          <w:tab w:val="left" w:pos="1539"/>
          <w:tab w:val="left" w:pos="1540"/>
        </w:tabs>
      </w:pPr>
      <w:r>
        <w:rPr>
          <w:w w:val="120"/>
        </w:rPr>
        <w:t>Balance</w:t>
      </w:r>
    </w:p>
    <w:p w14:paraId="255871BF" w14:textId="73AD6EE9" w:rsidR="00C44679" w:rsidRPr="0072143E" w:rsidRDefault="0044057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34"/>
        <w:rPr>
          <w:b/>
          <w:sz w:val="24"/>
        </w:rPr>
      </w:pPr>
      <w:r>
        <w:rPr>
          <w:b/>
          <w:w w:val="115"/>
          <w:sz w:val="24"/>
        </w:rPr>
        <w:t>Communication</w:t>
      </w:r>
    </w:p>
    <w:p w14:paraId="5F84C978" w14:textId="30559D83" w:rsidR="0072143E" w:rsidRPr="0072143E" w:rsidRDefault="0072143E" w:rsidP="0072143E">
      <w:pPr>
        <w:tabs>
          <w:tab w:val="left" w:pos="1539"/>
          <w:tab w:val="left" w:pos="1540"/>
        </w:tabs>
        <w:spacing w:before="34"/>
        <w:rPr>
          <w:b/>
          <w:sz w:val="24"/>
        </w:rPr>
      </w:pPr>
      <w:ins w:id="0" w:author="Francesca Albrezzi" w:date="2021-04-17T15:17:00Z">
        <w:r>
          <w:rPr>
            <w:b/>
            <w:sz w:val="24"/>
          </w:rPr>
          <w:t>Good!</w:t>
        </w:r>
      </w:ins>
    </w:p>
    <w:p w14:paraId="4D1067F4" w14:textId="77777777" w:rsidR="00C44679" w:rsidRDefault="00C44679">
      <w:pPr>
        <w:pStyle w:val="BodyText"/>
        <w:spacing w:before="6"/>
        <w:rPr>
          <w:b/>
          <w:sz w:val="29"/>
        </w:rPr>
      </w:pPr>
    </w:p>
    <w:p w14:paraId="0970E4FE" w14:textId="77777777" w:rsidR="00C44679" w:rsidRDefault="00440579">
      <w:pPr>
        <w:pStyle w:val="Heading1"/>
        <w:numPr>
          <w:ilvl w:val="0"/>
          <w:numId w:val="2"/>
        </w:numPr>
        <w:tabs>
          <w:tab w:val="left" w:pos="820"/>
        </w:tabs>
        <w:spacing w:before="0" w:line="266" w:lineRule="auto"/>
        <w:ind w:right="646"/>
      </w:pPr>
      <w:r>
        <w:rPr>
          <w:w w:val="115"/>
        </w:rPr>
        <w:t>How</w:t>
      </w:r>
      <w:r>
        <w:rPr>
          <w:spacing w:val="-9"/>
          <w:w w:val="115"/>
        </w:rPr>
        <w:t xml:space="preserve"> </w:t>
      </w:r>
      <w:r>
        <w:rPr>
          <w:w w:val="115"/>
        </w:rPr>
        <w:t>will</w:t>
      </w:r>
      <w:r>
        <w:rPr>
          <w:spacing w:val="-8"/>
          <w:w w:val="115"/>
        </w:rPr>
        <w:t xml:space="preserve"> </w:t>
      </w:r>
      <w:r>
        <w:rPr>
          <w:w w:val="115"/>
        </w:rPr>
        <w:t>we</w:t>
      </w:r>
      <w:r>
        <w:rPr>
          <w:spacing w:val="-8"/>
          <w:w w:val="115"/>
        </w:rPr>
        <w:t xml:space="preserve"> </w:t>
      </w:r>
      <w:r>
        <w:rPr>
          <w:w w:val="115"/>
        </w:rPr>
        <w:t>communicate</w:t>
      </w:r>
      <w:r>
        <w:rPr>
          <w:spacing w:val="-9"/>
          <w:w w:val="115"/>
        </w:rPr>
        <w:t xml:space="preserve"> </w:t>
      </w:r>
      <w:r>
        <w:rPr>
          <w:w w:val="115"/>
        </w:rPr>
        <w:t>with</w:t>
      </w:r>
      <w:r>
        <w:rPr>
          <w:spacing w:val="-8"/>
          <w:w w:val="115"/>
        </w:rPr>
        <w:t xml:space="preserve"> </w:t>
      </w:r>
      <w:r>
        <w:rPr>
          <w:w w:val="115"/>
        </w:rPr>
        <w:t>each</w:t>
      </w:r>
      <w:r>
        <w:rPr>
          <w:spacing w:val="-8"/>
          <w:w w:val="115"/>
        </w:rPr>
        <w:t xml:space="preserve"> </w:t>
      </w:r>
      <w:r>
        <w:rPr>
          <w:w w:val="115"/>
        </w:rPr>
        <w:t>other</w:t>
      </w:r>
      <w:r>
        <w:rPr>
          <w:spacing w:val="-9"/>
          <w:w w:val="115"/>
        </w:rPr>
        <w:t xml:space="preserve"> </w:t>
      </w:r>
      <w:r>
        <w:rPr>
          <w:w w:val="115"/>
        </w:rPr>
        <w:t>(e.g.,</w:t>
      </w:r>
      <w:r>
        <w:rPr>
          <w:spacing w:val="-8"/>
          <w:w w:val="115"/>
        </w:rPr>
        <w:t xml:space="preserve"> </w:t>
      </w:r>
      <w:r>
        <w:rPr>
          <w:w w:val="115"/>
        </w:rPr>
        <w:t>text</w:t>
      </w:r>
      <w:r>
        <w:rPr>
          <w:spacing w:val="-8"/>
          <w:w w:val="115"/>
        </w:rPr>
        <w:t xml:space="preserve"> </w:t>
      </w:r>
      <w:r>
        <w:rPr>
          <w:w w:val="115"/>
        </w:rPr>
        <w:t>messaging,</w:t>
      </w:r>
      <w:r>
        <w:rPr>
          <w:spacing w:val="-9"/>
          <w:w w:val="115"/>
        </w:rPr>
        <w:t xml:space="preserve"> </w:t>
      </w:r>
      <w:r>
        <w:rPr>
          <w:w w:val="115"/>
        </w:rPr>
        <w:t>email,</w:t>
      </w:r>
      <w:r>
        <w:rPr>
          <w:spacing w:val="-59"/>
          <w:w w:val="115"/>
        </w:rPr>
        <w:t xml:space="preserve"> </w:t>
      </w:r>
      <w:r>
        <w:rPr>
          <w:w w:val="115"/>
        </w:rPr>
        <w:t>Google</w:t>
      </w:r>
      <w:r>
        <w:rPr>
          <w:spacing w:val="3"/>
          <w:w w:val="115"/>
        </w:rPr>
        <w:t xml:space="preserve"> </w:t>
      </w:r>
      <w:r>
        <w:rPr>
          <w:w w:val="115"/>
        </w:rPr>
        <w:t>group,</w:t>
      </w:r>
      <w:r>
        <w:rPr>
          <w:spacing w:val="3"/>
          <w:w w:val="115"/>
        </w:rPr>
        <w:t xml:space="preserve"> </w:t>
      </w:r>
      <w:r>
        <w:rPr>
          <w:w w:val="115"/>
        </w:rPr>
        <w:t>Trello,</w:t>
      </w:r>
      <w:r>
        <w:rPr>
          <w:spacing w:val="4"/>
          <w:w w:val="115"/>
        </w:rPr>
        <w:t xml:space="preserve"> </w:t>
      </w:r>
      <w:r>
        <w:rPr>
          <w:w w:val="115"/>
        </w:rPr>
        <w:t>etc.)?</w:t>
      </w:r>
    </w:p>
    <w:p w14:paraId="4B0DA696" w14:textId="77777777" w:rsidR="00C44679" w:rsidRDefault="0044057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2"/>
        <w:rPr>
          <w:b/>
          <w:sz w:val="24"/>
        </w:rPr>
      </w:pPr>
      <w:r>
        <w:rPr>
          <w:b/>
          <w:w w:val="115"/>
          <w:sz w:val="24"/>
        </w:rPr>
        <w:t>Messenger</w:t>
      </w:r>
    </w:p>
    <w:p w14:paraId="65BC98D0" w14:textId="77777777" w:rsidR="00C44679" w:rsidRDefault="00440579">
      <w:pPr>
        <w:pStyle w:val="Heading1"/>
        <w:numPr>
          <w:ilvl w:val="1"/>
          <w:numId w:val="2"/>
        </w:numPr>
        <w:tabs>
          <w:tab w:val="left" w:pos="1539"/>
          <w:tab w:val="left" w:pos="1540"/>
        </w:tabs>
        <w:spacing w:before="34"/>
      </w:pPr>
      <w:r>
        <w:rPr>
          <w:w w:val="120"/>
        </w:rPr>
        <w:t>Zoom</w:t>
      </w:r>
    </w:p>
    <w:p w14:paraId="0F3F58FA" w14:textId="0953AE39" w:rsidR="00C44679" w:rsidRDefault="0072143E">
      <w:pPr>
        <w:pStyle w:val="BodyText"/>
        <w:rPr>
          <w:b/>
          <w:sz w:val="30"/>
        </w:rPr>
      </w:pPr>
      <w:ins w:id="1" w:author="Francesca Albrezzi" w:date="2021-04-17T15:18:00Z">
        <w:r>
          <w:rPr>
            <w:b/>
            <w:sz w:val="30"/>
          </w:rPr>
          <w:t xml:space="preserve">Okay, but can you say a bit more about here? What happens if someone doesn’t respond? </w:t>
        </w:r>
      </w:ins>
    </w:p>
    <w:p w14:paraId="0C453A80" w14:textId="77777777" w:rsidR="00C44679" w:rsidRDefault="00C44679">
      <w:pPr>
        <w:pStyle w:val="BodyText"/>
        <w:spacing w:before="2"/>
        <w:rPr>
          <w:b/>
          <w:sz w:val="26"/>
        </w:rPr>
      </w:pPr>
    </w:p>
    <w:p w14:paraId="56E20582" w14:textId="77777777" w:rsidR="00C44679" w:rsidRDefault="00440579">
      <w:pPr>
        <w:pStyle w:val="BodyText"/>
        <w:ind w:left="100"/>
      </w:pPr>
      <w:r>
        <w:rPr>
          <w:w w:val="110"/>
          <w:u w:val="thick"/>
        </w:rPr>
        <w:t>File</w:t>
      </w:r>
      <w:r>
        <w:rPr>
          <w:spacing w:val="8"/>
          <w:w w:val="110"/>
          <w:u w:val="thick"/>
        </w:rPr>
        <w:t xml:space="preserve"> </w:t>
      </w:r>
      <w:r>
        <w:rPr>
          <w:w w:val="110"/>
          <w:u w:val="thick"/>
        </w:rPr>
        <w:t>Storage</w:t>
      </w:r>
    </w:p>
    <w:p w14:paraId="37FA313B" w14:textId="77777777" w:rsidR="00C44679" w:rsidRDefault="00440579">
      <w:pPr>
        <w:pStyle w:val="Heading1"/>
        <w:numPr>
          <w:ilvl w:val="0"/>
          <w:numId w:val="2"/>
        </w:numPr>
        <w:tabs>
          <w:tab w:val="left" w:pos="820"/>
        </w:tabs>
        <w:spacing w:before="34"/>
      </w:pPr>
      <w:r>
        <w:rPr>
          <w:w w:val="115"/>
        </w:rPr>
        <w:t>Where</w:t>
      </w:r>
      <w:r>
        <w:rPr>
          <w:spacing w:val="-7"/>
          <w:w w:val="115"/>
        </w:rPr>
        <w:t xml:space="preserve"> </w:t>
      </w:r>
      <w:r>
        <w:rPr>
          <w:w w:val="115"/>
        </w:rPr>
        <w:t>will</w:t>
      </w:r>
      <w:r>
        <w:rPr>
          <w:spacing w:val="-7"/>
          <w:w w:val="115"/>
        </w:rPr>
        <w:t xml:space="preserve"> </w:t>
      </w:r>
      <w:r>
        <w:rPr>
          <w:w w:val="115"/>
        </w:rPr>
        <w:t>we</w:t>
      </w:r>
      <w:r>
        <w:rPr>
          <w:spacing w:val="-7"/>
          <w:w w:val="115"/>
        </w:rPr>
        <w:t xml:space="preserve"> </w:t>
      </w:r>
      <w:r>
        <w:rPr>
          <w:w w:val="115"/>
        </w:rPr>
        <w:t>store</w:t>
      </w:r>
      <w:r>
        <w:rPr>
          <w:spacing w:val="-7"/>
          <w:w w:val="115"/>
        </w:rPr>
        <w:t xml:space="preserve"> </w:t>
      </w:r>
      <w:r>
        <w:rPr>
          <w:w w:val="115"/>
        </w:rPr>
        <w:t>our</w:t>
      </w:r>
      <w:r>
        <w:rPr>
          <w:spacing w:val="-7"/>
          <w:w w:val="115"/>
        </w:rPr>
        <w:t xml:space="preserve"> </w:t>
      </w:r>
      <w:r>
        <w:rPr>
          <w:w w:val="115"/>
        </w:rPr>
        <w:t>ﬁ</w:t>
      </w:r>
      <w:r>
        <w:rPr>
          <w:w w:val="115"/>
        </w:rPr>
        <w:t>les</w:t>
      </w:r>
      <w:r>
        <w:rPr>
          <w:spacing w:val="-7"/>
          <w:w w:val="115"/>
        </w:rPr>
        <w:t xml:space="preserve"> </w:t>
      </w:r>
      <w:r>
        <w:rPr>
          <w:w w:val="115"/>
        </w:rPr>
        <w:t>(e.g.,</w:t>
      </w:r>
      <w:r>
        <w:rPr>
          <w:spacing w:val="-7"/>
          <w:w w:val="115"/>
        </w:rPr>
        <w:t xml:space="preserve"> </w:t>
      </w:r>
      <w:r>
        <w:rPr>
          <w:w w:val="115"/>
        </w:rPr>
        <w:t>Dropbox,</w:t>
      </w:r>
      <w:r>
        <w:rPr>
          <w:spacing w:val="-7"/>
          <w:w w:val="115"/>
        </w:rPr>
        <w:t xml:space="preserve"> </w:t>
      </w:r>
      <w:r>
        <w:rPr>
          <w:w w:val="115"/>
        </w:rPr>
        <w:t>Google</w:t>
      </w:r>
      <w:r>
        <w:rPr>
          <w:spacing w:val="-7"/>
          <w:w w:val="115"/>
        </w:rPr>
        <w:t xml:space="preserve"> </w:t>
      </w:r>
      <w:r>
        <w:rPr>
          <w:w w:val="115"/>
        </w:rPr>
        <w:t>Drive,</w:t>
      </w:r>
      <w:r>
        <w:rPr>
          <w:spacing w:val="-7"/>
          <w:w w:val="115"/>
        </w:rPr>
        <w:t xml:space="preserve"> </w:t>
      </w:r>
      <w:r>
        <w:rPr>
          <w:w w:val="115"/>
        </w:rPr>
        <w:t>server,</w:t>
      </w:r>
      <w:r>
        <w:rPr>
          <w:spacing w:val="-7"/>
          <w:w w:val="115"/>
        </w:rPr>
        <w:t xml:space="preserve"> </w:t>
      </w:r>
      <w:r>
        <w:rPr>
          <w:w w:val="115"/>
        </w:rPr>
        <w:t>etc.)?</w:t>
      </w:r>
    </w:p>
    <w:p w14:paraId="143F7895" w14:textId="77777777" w:rsidR="00C44679" w:rsidRDefault="0044057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33"/>
        <w:rPr>
          <w:b/>
          <w:sz w:val="24"/>
        </w:rPr>
      </w:pPr>
      <w:r>
        <w:rPr>
          <w:b/>
          <w:w w:val="115"/>
          <w:sz w:val="24"/>
        </w:rPr>
        <w:t>Google</w:t>
      </w:r>
      <w:r>
        <w:rPr>
          <w:b/>
          <w:spacing w:val="3"/>
          <w:w w:val="115"/>
          <w:sz w:val="24"/>
        </w:rPr>
        <w:t xml:space="preserve"> </w:t>
      </w:r>
      <w:r>
        <w:rPr>
          <w:b/>
          <w:w w:val="115"/>
          <w:sz w:val="24"/>
        </w:rPr>
        <w:t>Drive</w:t>
      </w:r>
    </w:p>
    <w:p w14:paraId="62019EEE" w14:textId="77777777" w:rsidR="00C44679" w:rsidRDefault="00C44679">
      <w:pPr>
        <w:pStyle w:val="BodyText"/>
        <w:rPr>
          <w:b/>
          <w:sz w:val="30"/>
        </w:rPr>
      </w:pPr>
    </w:p>
    <w:p w14:paraId="733AF024" w14:textId="77777777" w:rsidR="00C44679" w:rsidRDefault="00C44679">
      <w:pPr>
        <w:pStyle w:val="BodyText"/>
        <w:spacing w:before="3"/>
        <w:rPr>
          <w:b/>
          <w:sz w:val="26"/>
        </w:rPr>
      </w:pPr>
    </w:p>
    <w:p w14:paraId="371B938F" w14:textId="77777777" w:rsidR="00C44679" w:rsidRDefault="00440579">
      <w:pPr>
        <w:pStyle w:val="BodyText"/>
        <w:ind w:left="100"/>
      </w:pPr>
      <w:r>
        <w:rPr>
          <w:w w:val="110"/>
          <w:u w:val="thick"/>
        </w:rPr>
        <w:t>Collaboration</w:t>
      </w:r>
    </w:p>
    <w:p w14:paraId="37F89FCE" w14:textId="77777777" w:rsidR="00C44679" w:rsidRDefault="00440579">
      <w:pPr>
        <w:pStyle w:val="Heading1"/>
        <w:numPr>
          <w:ilvl w:val="0"/>
          <w:numId w:val="2"/>
        </w:numPr>
        <w:tabs>
          <w:tab w:val="left" w:pos="820"/>
        </w:tabs>
        <w:spacing w:before="193"/>
      </w:pPr>
      <w:r>
        <w:rPr>
          <w:w w:val="110"/>
        </w:rPr>
        <w:t>When</w:t>
      </w:r>
      <w:r>
        <w:rPr>
          <w:spacing w:val="15"/>
          <w:w w:val="110"/>
        </w:rPr>
        <w:t xml:space="preserve"> </w:t>
      </w:r>
      <w:r>
        <w:rPr>
          <w:w w:val="110"/>
        </w:rPr>
        <w:t>we</w:t>
      </w:r>
      <w:r>
        <w:rPr>
          <w:spacing w:val="16"/>
          <w:w w:val="110"/>
        </w:rPr>
        <w:t xml:space="preserve"> </w:t>
      </w:r>
      <w:r>
        <w:rPr>
          <w:w w:val="110"/>
        </w:rPr>
        <w:t>work</w:t>
      </w:r>
      <w:r>
        <w:rPr>
          <w:spacing w:val="15"/>
          <w:w w:val="110"/>
        </w:rPr>
        <w:t xml:space="preserve"> </w:t>
      </w:r>
      <w:r>
        <w:rPr>
          <w:w w:val="110"/>
        </w:rPr>
        <w:t>on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document</w:t>
      </w:r>
      <w:r>
        <w:rPr>
          <w:spacing w:val="16"/>
          <w:w w:val="110"/>
        </w:rPr>
        <w:t xml:space="preserve"> </w:t>
      </w:r>
      <w:r>
        <w:rPr>
          <w:w w:val="110"/>
        </w:rPr>
        <w:t>collaboratively,</w:t>
      </w:r>
      <w:r>
        <w:rPr>
          <w:spacing w:val="15"/>
          <w:w w:val="110"/>
        </w:rPr>
        <w:t xml:space="preserve"> </w:t>
      </w:r>
      <w:r>
        <w:rPr>
          <w:w w:val="110"/>
        </w:rPr>
        <w:t>how</w:t>
      </w:r>
      <w:r>
        <w:rPr>
          <w:spacing w:val="16"/>
          <w:w w:val="110"/>
        </w:rPr>
        <w:t xml:space="preserve"> </w:t>
      </w:r>
      <w:r>
        <w:rPr>
          <w:w w:val="110"/>
        </w:rPr>
        <w:t>will</w:t>
      </w:r>
      <w:r>
        <w:rPr>
          <w:spacing w:val="15"/>
          <w:w w:val="110"/>
        </w:rPr>
        <w:t xml:space="preserve"> </w:t>
      </w:r>
      <w:r>
        <w:rPr>
          <w:w w:val="110"/>
        </w:rPr>
        <w:t>we</w:t>
      </w:r>
      <w:r>
        <w:rPr>
          <w:spacing w:val="16"/>
          <w:w w:val="110"/>
        </w:rPr>
        <w:t xml:space="preserve"> </w:t>
      </w:r>
      <w:r>
        <w:rPr>
          <w:w w:val="110"/>
        </w:rPr>
        <w:t>share</w:t>
      </w:r>
      <w:r>
        <w:rPr>
          <w:spacing w:val="15"/>
          <w:w w:val="110"/>
        </w:rPr>
        <w:t xml:space="preserve"> </w:t>
      </w:r>
      <w:r>
        <w:rPr>
          <w:w w:val="110"/>
        </w:rPr>
        <w:t>it?</w:t>
      </w:r>
    </w:p>
    <w:p w14:paraId="581766EB" w14:textId="77777777" w:rsidR="00C44679" w:rsidRDefault="0044057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34"/>
        <w:rPr>
          <w:b/>
          <w:sz w:val="24"/>
        </w:rPr>
      </w:pPr>
      <w:r>
        <w:rPr>
          <w:b/>
          <w:w w:val="115"/>
          <w:sz w:val="24"/>
        </w:rPr>
        <w:t>Google</w:t>
      </w:r>
      <w:r>
        <w:rPr>
          <w:b/>
          <w:spacing w:val="3"/>
          <w:w w:val="115"/>
          <w:sz w:val="24"/>
        </w:rPr>
        <w:t xml:space="preserve"> </w:t>
      </w:r>
      <w:r>
        <w:rPr>
          <w:b/>
          <w:w w:val="115"/>
          <w:sz w:val="24"/>
        </w:rPr>
        <w:t>Drive</w:t>
      </w:r>
    </w:p>
    <w:p w14:paraId="14D43159" w14:textId="63EA39E2" w:rsidR="00C44679" w:rsidRDefault="00A64E3E">
      <w:pPr>
        <w:pStyle w:val="BodyText"/>
        <w:rPr>
          <w:b/>
          <w:sz w:val="30"/>
        </w:rPr>
      </w:pPr>
      <w:ins w:id="2" w:author="Francesca Albrezzi" w:date="2021-04-17T15:20:00Z">
        <w:r>
          <w:rPr>
            <w:b/>
            <w:sz w:val="30"/>
          </w:rPr>
          <w:t>And how will you make sure not to overwrite anyone’s work in the google docs and or sheets? How will you handle version control?</w:t>
        </w:r>
      </w:ins>
    </w:p>
    <w:p w14:paraId="2B75CCFE" w14:textId="77777777" w:rsidR="00C44679" w:rsidRDefault="00C44679">
      <w:pPr>
        <w:pStyle w:val="BodyText"/>
        <w:spacing w:before="2"/>
        <w:rPr>
          <w:b/>
          <w:sz w:val="26"/>
        </w:rPr>
      </w:pPr>
    </w:p>
    <w:p w14:paraId="614605D0" w14:textId="77777777" w:rsidR="00C44679" w:rsidRDefault="00440579">
      <w:pPr>
        <w:pStyle w:val="Heading1"/>
        <w:numPr>
          <w:ilvl w:val="0"/>
          <w:numId w:val="2"/>
        </w:numPr>
        <w:tabs>
          <w:tab w:val="left" w:pos="820"/>
        </w:tabs>
        <w:spacing w:before="0" w:line="266" w:lineRule="auto"/>
        <w:ind w:right="216"/>
      </w:pPr>
      <w:r>
        <w:rPr>
          <w:w w:val="115"/>
        </w:rPr>
        <w:t>How</w:t>
      </w:r>
      <w:r>
        <w:rPr>
          <w:spacing w:val="-9"/>
          <w:w w:val="115"/>
        </w:rPr>
        <w:t xml:space="preserve"> </w:t>
      </w:r>
      <w:r>
        <w:rPr>
          <w:w w:val="115"/>
        </w:rPr>
        <w:t>often</w:t>
      </w:r>
      <w:r>
        <w:rPr>
          <w:spacing w:val="-9"/>
          <w:w w:val="115"/>
        </w:rPr>
        <w:t xml:space="preserve"> </w:t>
      </w:r>
      <w:r>
        <w:rPr>
          <w:w w:val="115"/>
        </w:rPr>
        <w:t>will</w:t>
      </w:r>
      <w:r>
        <w:rPr>
          <w:spacing w:val="-8"/>
          <w:w w:val="115"/>
        </w:rPr>
        <w:t xml:space="preserve"> </w:t>
      </w:r>
      <w:r>
        <w:rPr>
          <w:w w:val="115"/>
        </w:rPr>
        <w:t>we</w:t>
      </w:r>
      <w:r>
        <w:rPr>
          <w:spacing w:val="-9"/>
          <w:w w:val="115"/>
        </w:rPr>
        <w:t xml:space="preserve"> </w:t>
      </w:r>
      <w:r>
        <w:rPr>
          <w:w w:val="115"/>
        </w:rPr>
        <w:t>meet</w:t>
      </w:r>
      <w:r>
        <w:rPr>
          <w:spacing w:val="-8"/>
          <w:w w:val="115"/>
        </w:rPr>
        <w:t xml:space="preserve"> </w:t>
      </w:r>
      <w:r>
        <w:rPr>
          <w:w w:val="115"/>
        </w:rPr>
        <w:t>outside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class?</w:t>
      </w:r>
      <w:r>
        <w:rPr>
          <w:spacing w:val="-9"/>
          <w:w w:val="115"/>
        </w:rPr>
        <w:t xml:space="preserve"> </w:t>
      </w:r>
      <w:r>
        <w:rPr>
          <w:w w:val="115"/>
        </w:rPr>
        <w:t>Where</w:t>
      </w:r>
      <w:r>
        <w:rPr>
          <w:spacing w:val="-8"/>
          <w:w w:val="115"/>
        </w:rPr>
        <w:t xml:space="preserve"> </w:t>
      </w:r>
      <w:r>
        <w:rPr>
          <w:w w:val="115"/>
        </w:rPr>
        <w:t>will</w:t>
      </w:r>
      <w:r>
        <w:rPr>
          <w:spacing w:val="-9"/>
          <w:w w:val="115"/>
        </w:rPr>
        <w:t xml:space="preserve"> </w:t>
      </w:r>
      <w:r>
        <w:rPr>
          <w:w w:val="115"/>
        </w:rPr>
        <w:t>we</w:t>
      </w:r>
      <w:r>
        <w:rPr>
          <w:spacing w:val="-8"/>
          <w:w w:val="115"/>
        </w:rPr>
        <w:t xml:space="preserve"> </w:t>
      </w:r>
      <w:r>
        <w:rPr>
          <w:w w:val="115"/>
        </w:rPr>
        <w:t>meet?</w:t>
      </w:r>
      <w:r>
        <w:rPr>
          <w:spacing w:val="-9"/>
          <w:w w:val="115"/>
        </w:rPr>
        <w:t xml:space="preserve"> </w:t>
      </w:r>
      <w:r>
        <w:rPr>
          <w:w w:val="115"/>
        </w:rPr>
        <w:t>Do</w:t>
      </w:r>
      <w:r>
        <w:rPr>
          <w:spacing w:val="-8"/>
          <w:w w:val="115"/>
        </w:rPr>
        <w:t xml:space="preserve"> </w:t>
      </w:r>
      <w:r>
        <w:rPr>
          <w:w w:val="115"/>
        </w:rPr>
        <w:t>we</w:t>
      </w:r>
      <w:r>
        <w:rPr>
          <w:spacing w:val="-9"/>
          <w:w w:val="115"/>
        </w:rPr>
        <w:t xml:space="preserve"> </w:t>
      </w:r>
      <w:r>
        <w:rPr>
          <w:w w:val="115"/>
        </w:rPr>
        <w:t>need</w:t>
      </w:r>
      <w:r>
        <w:rPr>
          <w:spacing w:val="-59"/>
          <w:w w:val="115"/>
        </w:rPr>
        <w:t xml:space="preserve"> </w:t>
      </w:r>
      <w:r>
        <w:rPr>
          <w:w w:val="115"/>
        </w:rPr>
        <w:t>regular</w:t>
      </w:r>
      <w:r>
        <w:rPr>
          <w:spacing w:val="3"/>
          <w:w w:val="115"/>
        </w:rPr>
        <w:t xml:space="preserve"> </w:t>
      </w:r>
      <w:r>
        <w:rPr>
          <w:w w:val="115"/>
        </w:rPr>
        <w:t>meeting</w:t>
      </w:r>
      <w:r>
        <w:rPr>
          <w:spacing w:val="3"/>
          <w:w w:val="115"/>
        </w:rPr>
        <w:t xml:space="preserve"> </w:t>
      </w:r>
      <w:r>
        <w:rPr>
          <w:w w:val="115"/>
        </w:rPr>
        <w:t>time?</w:t>
      </w:r>
    </w:p>
    <w:p w14:paraId="5659D8B9" w14:textId="77777777" w:rsidR="00C44679" w:rsidRDefault="0044057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3"/>
        <w:rPr>
          <w:b/>
          <w:sz w:val="24"/>
        </w:rPr>
      </w:pPr>
      <w:r>
        <w:rPr>
          <w:b/>
          <w:w w:val="115"/>
          <w:sz w:val="24"/>
        </w:rPr>
        <w:t>At</w:t>
      </w:r>
      <w:r>
        <w:rPr>
          <w:b/>
          <w:spacing w:val="-5"/>
          <w:w w:val="115"/>
          <w:sz w:val="24"/>
        </w:rPr>
        <w:t xml:space="preserve"> </w:t>
      </w:r>
      <w:r>
        <w:rPr>
          <w:b/>
          <w:w w:val="115"/>
          <w:sz w:val="24"/>
        </w:rPr>
        <w:t>least</w:t>
      </w:r>
      <w:r>
        <w:rPr>
          <w:b/>
          <w:spacing w:val="-5"/>
          <w:w w:val="115"/>
          <w:sz w:val="24"/>
        </w:rPr>
        <w:t xml:space="preserve"> </w:t>
      </w:r>
      <w:r>
        <w:rPr>
          <w:b/>
          <w:w w:val="115"/>
          <w:sz w:val="24"/>
        </w:rPr>
        <w:t>once</w:t>
      </w:r>
      <w:r>
        <w:rPr>
          <w:b/>
          <w:spacing w:val="-5"/>
          <w:w w:val="115"/>
          <w:sz w:val="24"/>
        </w:rPr>
        <w:t xml:space="preserve"> </w:t>
      </w:r>
      <w:r>
        <w:rPr>
          <w:b/>
          <w:w w:val="115"/>
          <w:sz w:val="24"/>
        </w:rPr>
        <w:t>weekly</w:t>
      </w:r>
      <w:r>
        <w:rPr>
          <w:b/>
          <w:spacing w:val="-4"/>
          <w:w w:val="115"/>
          <w:sz w:val="24"/>
        </w:rPr>
        <w:t xml:space="preserve"> </w:t>
      </w:r>
      <w:r>
        <w:rPr>
          <w:b/>
          <w:w w:val="115"/>
          <w:sz w:val="24"/>
        </w:rPr>
        <w:t>-</w:t>
      </w:r>
      <w:r>
        <w:rPr>
          <w:b/>
          <w:spacing w:val="-5"/>
          <w:w w:val="115"/>
          <w:sz w:val="24"/>
        </w:rPr>
        <w:t xml:space="preserve"> </w:t>
      </w:r>
      <w:r>
        <w:rPr>
          <w:b/>
          <w:w w:val="115"/>
          <w:sz w:val="24"/>
        </w:rPr>
        <w:t>Wednesday</w:t>
      </w:r>
      <w:r>
        <w:rPr>
          <w:b/>
          <w:spacing w:val="-5"/>
          <w:w w:val="115"/>
          <w:sz w:val="24"/>
        </w:rPr>
        <w:t xml:space="preserve"> </w:t>
      </w:r>
      <w:r>
        <w:rPr>
          <w:b/>
          <w:w w:val="115"/>
          <w:sz w:val="24"/>
        </w:rPr>
        <w:t>after</w:t>
      </w:r>
      <w:r>
        <w:rPr>
          <w:b/>
          <w:spacing w:val="-5"/>
          <w:w w:val="115"/>
          <w:sz w:val="24"/>
        </w:rPr>
        <w:t xml:space="preserve"> </w:t>
      </w:r>
      <w:r>
        <w:rPr>
          <w:b/>
          <w:w w:val="115"/>
          <w:sz w:val="24"/>
        </w:rPr>
        <w:t>lecture</w:t>
      </w:r>
      <w:r>
        <w:rPr>
          <w:b/>
          <w:spacing w:val="-4"/>
          <w:w w:val="115"/>
          <w:sz w:val="24"/>
        </w:rPr>
        <w:t xml:space="preserve"> </w:t>
      </w:r>
      <w:r>
        <w:rPr>
          <w:b/>
          <w:w w:val="115"/>
          <w:sz w:val="24"/>
        </w:rPr>
        <w:t>for</w:t>
      </w:r>
      <w:r>
        <w:rPr>
          <w:b/>
          <w:spacing w:val="-5"/>
          <w:w w:val="115"/>
          <w:sz w:val="24"/>
        </w:rPr>
        <w:t xml:space="preserve"> </w:t>
      </w:r>
      <w:r>
        <w:rPr>
          <w:b/>
          <w:w w:val="115"/>
          <w:sz w:val="24"/>
        </w:rPr>
        <w:t>up</w:t>
      </w:r>
      <w:r>
        <w:rPr>
          <w:b/>
          <w:spacing w:val="-5"/>
          <w:w w:val="115"/>
          <w:sz w:val="24"/>
        </w:rPr>
        <w:t xml:space="preserve"> </w:t>
      </w:r>
      <w:r>
        <w:rPr>
          <w:b/>
          <w:w w:val="115"/>
          <w:sz w:val="24"/>
        </w:rPr>
        <w:t>to</w:t>
      </w:r>
      <w:r>
        <w:rPr>
          <w:b/>
          <w:spacing w:val="-5"/>
          <w:w w:val="115"/>
          <w:sz w:val="24"/>
        </w:rPr>
        <w:t xml:space="preserve"> </w:t>
      </w:r>
      <w:r>
        <w:rPr>
          <w:b/>
          <w:w w:val="115"/>
          <w:sz w:val="24"/>
        </w:rPr>
        <w:t>one</w:t>
      </w:r>
      <w:r>
        <w:rPr>
          <w:b/>
          <w:spacing w:val="-4"/>
          <w:w w:val="115"/>
          <w:sz w:val="24"/>
        </w:rPr>
        <w:t xml:space="preserve"> </w:t>
      </w:r>
      <w:r>
        <w:rPr>
          <w:b/>
          <w:w w:val="115"/>
          <w:sz w:val="24"/>
        </w:rPr>
        <w:t>hour</w:t>
      </w:r>
    </w:p>
    <w:p w14:paraId="4FDC1B14" w14:textId="77777777" w:rsidR="00C44679" w:rsidRDefault="00440579">
      <w:pPr>
        <w:pStyle w:val="Heading1"/>
        <w:tabs>
          <w:tab w:val="left" w:pos="2259"/>
        </w:tabs>
        <w:ind w:left="1900" w:firstLine="0"/>
      </w:pPr>
      <w:r>
        <w:rPr>
          <w:w w:val="120"/>
        </w:rPr>
        <w:t>-</w:t>
      </w:r>
      <w:r>
        <w:rPr>
          <w:w w:val="120"/>
        </w:rPr>
        <w:tab/>
      </w:r>
      <w:r>
        <w:rPr>
          <w:w w:val="115"/>
        </w:rPr>
        <w:t>Additional</w:t>
      </w:r>
      <w:r>
        <w:rPr>
          <w:spacing w:val="-1"/>
          <w:w w:val="115"/>
        </w:rPr>
        <w:t xml:space="preserve"> </w:t>
      </w:r>
      <w:r>
        <w:rPr>
          <w:w w:val="115"/>
        </w:rPr>
        <w:t>meetings</w:t>
      </w:r>
      <w:r>
        <w:rPr>
          <w:spacing w:val="-1"/>
          <w:w w:val="115"/>
        </w:rPr>
        <w:t xml:space="preserve"> </w:t>
      </w:r>
      <w:r>
        <w:rPr>
          <w:w w:val="115"/>
        </w:rPr>
        <w:t>as</w:t>
      </w:r>
      <w:r>
        <w:rPr>
          <w:spacing w:val="-1"/>
          <w:w w:val="115"/>
        </w:rPr>
        <w:t xml:space="preserve"> </w:t>
      </w:r>
      <w:r>
        <w:rPr>
          <w:w w:val="115"/>
        </w:rPr>
        <w:t>needed</w:t>
      </w:r>
    </w:p>
    <w:p w14:paraId="4A07C15B" w14:textId="253D9F73" w:rsidR="00C44679" w:rsidRDefault="00A64E3E">
      <w:pPr>
        <w:pStyle w:val="BodyText"/>
        <w:rPr>
          <w:b/>
          <w:sz w:val="30"/>
        </w:rPr>
      </w:pPr>
      <w:ins w:id="3" w:author="Francesca Albrezzi" w:date="2021-04-17T15:21:00Z">
        <w:r>
          <w:rPr>
            <w:b/>
            <w:sz w:val="30"/>
          </w:rPr>
          <w:t>Great!</w:t>
        </w:r>
      </w:ins>
    </w:p>
    <w:p w14:paraId="269199E6" w14:textId="77777777" w:rsidR="00C44679" w:rsidRDefault="00C44679">
      <w:pPr>
        <w:pStyle w:val="BodyText"/>
        <w:spacing w:before="4"/>
        <w:rPr>
          <w:b/>
          <w:sz w:val="39"/>
        </w:rPr>
      </w:pPr>
    </w:p>
    <w:p w14:paraId="3AC9DE3A" w14:textId="77777777" w:rsidR="00C44679" w:rsidRDefault="00440579">
      <w:pPr>
        <w:pStyle w:val="BodyText"/>
        <w:ind w:left="100"/>
      </w:pPr>
      <w:r>
        <w:rPr>
          <w:w w:val="110"/>
          <w:u w:val="thick"/>
        </w:rPr>
        <w:t>Project</w:t>
      </w:r>
      <w:r>
        <w:rPr>
          <w:spacing w:val="9"/>
          <w:w w:val="110"/>
          <w:u w:val="thick"/>
        </w:rPr>
        <w:t xml:space="preserve"> </w:t>
      </w:r>
      <w:r>
        <w:rPr>
          <w:w w:val="110"/>
          <w:u w:val="thick"/>
        </w:rPr>
        <w:t>Roles</w:t>
      </w:r>
    </w:p>
    <w:p w14:paraId="6D5F3075" w14:textId="77777777" w:rsidR="00C44679" w:rsidRDefault="00440579">
      <w:pPr>
        <w:pStyle w:val="ListParagraph"/>
        <w:numPr>
          <w:ilvl w:val="0"/>
          <w:numId w:val="2"/>
        </w:numPr>
        <w:tabs>
          <w:tab w:val="left" w:pos="820"/>
        </w:tabs>
        <w:spacing w:before="194" w:line="266" w:lineRule="auto"/>
        <w:ind w:right="215"/>
        <w:rPr>
          <w:sz w:val="24"/>
        </w:rPr>
      </w:pPr>
      <w:r>
        <w:rPr>
          <w:w w:val="110"/>
          <w:sz w:val="24"/>
        </w:rPr>
        <w:t>Assign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roles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project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member(s).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Please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note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single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team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member is responsible for any of these roles; rather, the specialist coordinates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activity related to this work and assigns tasks to team members. If your team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6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members,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multiple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people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assigned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role.</w:t>
      </w:r>
    </w:p>
    <w:p w14:paraId="77D2ED17" w14:textId="77777777" w:rsidR="00C44679" w:rsidRDefault="00C44679">
      <w:pPr>
        <w:pStyle w:val="BodyText"/>
        <w:spacing w:before="1"/>
        <w:rPr>
          <w:sz w:val="27"/>
        </w:rPr>
      </w:pPr>
    </w:p>
    <w:p w14:paraId="71DE7D78" w14:textId="77777777" w:rsidR="00C44679" w:rsidRDefault="00440579">
      <w:pPr>
        <w:pStyle w:val="ListParagraph"/>
        <w:numPr>
          <w:ilvl w:val="0"/>
          <w:numId w:val="1"/>
        </w:numPr>
        <w:tabs>
          <w:tab w:val="left" w:pos="1540"/>
        </w:tabs>
        <w:spacing w:line="266" w:lineRule="auto"/>
        <w:ind w:right="208"/>
        <w:rPr>
          <w:sz w:val="24"/>
        </w:rPr>
      </w:pPr>
      <w:r>
        <w:rPr>
          <w:w w:val="110"/>
          <w:sz w:val="24"/>
        </w:rPr>
        <w:t>Project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Manager: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Pays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close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attention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schedule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milestones.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Alerts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team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possible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roadblocks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time-crunches.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Ensures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that</w:t>
      </w:r>
    </w:p>
    <w:p w14:paraId="7F805701" w14:textId="77777777" w:rsidR="00C44679" w:rsidRDefault="00C44679">
      <w:pPr>
        <w:spacing w:line="266" w:lineRule="auto"/>
        <w:rPr>
          <w:sz w:val="24"/>
        </w:rPr>
        <w:sectPr w:rsidR="00C44679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7996CFA6" w14:textId="77777777" w:rsidR="00C44679" w:rsidRDefault="00440579">
      <w:pPr>
        <w:pStyle w:val="BodyText"/>
        <w:spacing w:before="85" w:line="266" w:lineRule="auto"/>
        <w:ind w:left="1540" w:right="114"/>
      </w:pPr>
      <w:r>
        <w:rPr>
          <w:w w:val="110"/>
        </w:rPr>
        <w:lastRenderedPageBreak/>
        <w:t>communication</w:t>
      </w:r>
      <w:r>
        <w:rPr>
          <w:spacing w:val="-3"/>
          <w:w w:val="110"/>
        </w:rPr>
        <w:t xml:space="preserve"> </w:t>
      </w:r>
      <w:r>
        <w:rPr>
          <w:w w:val="110"/>
        </w:rPr>
        <w:t>among</w:t>
      </w:r>
      <w:r>
        <w:rPr>
          <w:spacing w:val="-3"/>
          <w:w w:val="110"/>
        </w:rPr>
        <w:t xml:space="preserve"> </w:t>
      </w:r>
      <w:r>
        <w:rPr>
          <w:w w:val="110"/>
        </w:rPr>
        <w:t>team</w:t>
      </w:r>
      <w:r>
        <w:rPr>
          <w:spacing w:val="-3"/>
          <w:w w:val="110"/>
        </w:rPr>
        <w:t xml:space="preserve"> </w:t>
      </w:r>
      <w:r>
        <w:rPr>
          <w:w w:val="110"/>
        </w:rPr>
        <w:t>members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eﬃcient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harmonious.</w:t>
      </w:r>
      <w:r>
        <w:rPr>
          <w:spacing w:val="-3"/>
          <w:w w:val="110"/>
        </w:rPr>
        <w:t xml:space="preserve"> </w:t>
      </w:r>
      <w:r>
        <w:rPr>
          <w:w w:val="110"/>
        </w:rPr>
        <w:t>Keeps</w:t>
      </w:r>
      <w:r>
        <w:rPr>
          <w:spacing w:val="-57"/>
          <w:w w:val="110"/>
        </w:rPr>
        <w:t xml:space="preserve"> </w:t>
      </w:r>
      <w:r>
        <w:rPr>
          <w:w w:val="110"/>
        </w:rPr>
        <w:t>track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necessary</w:t>
      </w:r>
      <w:r>
        <w:rPr>
          <w:spacing w:val="2"/>
          <w:w w:val="110"/>
        </w:rPr>
        <w:t xml:space="preserve"> </w:t>
      </w:r>
      <w:r>
        <w:rPr>
          <w:w w:val="110"/>
        </w:rPr>
        <w:t>project</w:t>
      </w:r>
      <w:r>
        <w:rPr>
          <w:spacing w:val="1"/>
          <w:w w:val="110"/>
        </w:rPr>
        <w:t xml:space="preserve"> </w:t>
      </w:r>
      <w:r>
        <w:rPr>
          <w:w w:val="110"/>
        </w:rPr>
        <w:t>documentation.</w:t>
      </w:r>
      <w:r>
        <w:rPr>
          <w:spacing w:val="1"/>
          <w:w w:val="110"/>
        </w:rPr>
        <w:t xml:space="preserve"> </w:t>
      </w:r>
      <w:r>
        <w:rPr>
          <w:w w:val="110"/>
        </w:rPr>
        <w:t>Takes</w:t>
      </w:r>
      <w:r>
        <w:rPr>
          <w:spacing w:val="2"/>
          <w:w w:val="110"/>
        </w:rPr>
        <w:t xml:space="preserve"> </w:t>
      </w:r>
      <w:r>
        <w:rPr>
          <w:w w:val="110"/>
        </w:rPr>
        <w:t>notes</w:t>
      </w:r>
      <w:r>
        <w:rPr>
          <w:spacing w:val="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meetings.</w:t>
      </w:r>
    </w:p>
    <w:p w14:paraId="29A9111C" w14:textId="77777777" w:rsidR="00C44679" w:rsidRDefault="00440579">
      <w:pPr>
        <w:pStyle w:val="BodyText"/>
        <w:spacing w:before="2" w:line="266" w:lineRule="auto"/>
        <w:ind w:left="1540" w:right="298"/>
      </w:pPr>
      <w:r>
        <w:rPr>
          <w:w w:val="110"/>
        </w:rPr>
        <w:t>Communicates</w:t>
      </w:r>
      <w:r>
        <w:rPr>
          <w:spacing w:val="-12"/>
          <w:w w:val="110"/>
        </w:rPr>
        <w:t xml:space="preserve"> </w:t>
      </w:r>
      <w:r>
        <w:rPr>
          <w:w w:val="110"/>
        </w:rPr>
        <w:t>team</w:t>
      </w:r>
      <w:r>
        <w:rPr>
          <w:spacing w:val="-12"/>
          <w:w w:val="110"/>
        </w:rPr>
        <w:t xml:space="preserve"> </w:t>
      </w:r>
      <w:r>
        <w:rPr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w w:val="110"/>
        </w:rPr>
        <w:t>(for</w:t>
      </w:r>
      <w:r>
        <w:rPr>
          <w:spacing w:val="-12"/>
          <w:w w:val="110"/>
        </w:rPr>
        <w:t xml:space="preserve"> </w:t>
      </w:r>
      <w:r>
        <w:rPr>
          <w:w w:val="110"/>
        </w:rPr>
        <w:t>example,</w:t>
      </w:r>
      <w:r>
        <w:rPr>
          <w:spacing w:val="-11"/>
          <w:w w:val="110"/>
        </w:rPr>
        <w:t xml:space="preserve"> </w:t>
      </w:r>
      <w:r>
        <w:rPr>
          <w:w w:val="110"/>
        </w:rPr>
        <w:t>additional</w:t>
      </w:r>
      <w:r>
        <w:rPr>
          <w:spacing w:val="-12"/>
          <w:w w:val="110"/>
        </w:rPr>
        <w:t xml:space="preserve"> </w:t>
      </w:r>
      <w:r>
        <w:rPr>
          <w:w w:val="110"/>
        </w:rPr>
        <w:t>training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tool)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57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professor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TA.</w:t>
      </w:r>
      <w:r>
        <w:rPr>
          <w:spacing w:val="8"/>
          <w:w w:val="110"/>
        </w:rPr>
        <w:t xml:space="preserve"> </w:t>
      </w:r>
      <w:r>
        <w:rPr>
          <w:w w:val="110"/>
        </w:rPr>
        <w:t>Submits</w:t>
      </w:r>
      <w:r>
        <w:rPr>
          <w:spacing w:val="8"/>
          <w:w w:val="110"/>
        </w:rPr>
        <w:t xml:space="preserve"> </w:t>
      </w:r>
      <w:r>
        <w:rPr>
          <w:w w:val="110"/>
        </w:rPr>
        <w:t>milestones</w:t>
      </w:r>
      <w:r>
        <w:rPr>
          <w:spacing w:val="8"/>
          <w:w w:val="110"/>
        </w:rPr>
        <w:t xml:space="preserve"> </w:t>
      </w:r>
      <w:r>
        <w:rPr>
          <w:w w:val="110"/>
        </w:rPr>
        <w:t>on</w:t>
      </w:r>
      <w:r>
        <w:rPr>
          <w:spacing w:val="8"/>
          <w:w w:val="110"/>
        </w:rPr>
        <w:t xml:space="preserve"> </w:t>
      </w:r>
      <w:r>
        <w:rPr>
          <w:w w:val="110"/>
        </w:rPr>
        <w:t>time</w:t>
      </w:r>
      <w:r>
        <w:rPr>
          <w:spacing w:val="8"/>
          <w:w w:val="110"/>
        </w:rPr>
        <w:t xml:space="preserve"> </w:t>
      </w:r>
      <w:r>
        <w:rPr>
          <w:w w:val="110"/>
        </w:rPr>
        <w:t>via</w:t>
      </w:r>
      <w:r>
        <w:rPr>
          <w:spacing w:val="8"/>
          <w:w w:val="110"/>
        </w:rPr>
        <w:t xml:space="preserve"> </w:t>
      </w:r>
      <w:r>
        <w:rPr>
          <w:w w:val="110"/>
        </w:rPr>
        <w:t>CCLE.</w:t>
      </w:r>
    </w:p>
    <w:p w14:paraId="5602381C" w14:textId="77777777" w:rsidR="00C44679" w:rsidRDefault="00440579">
      <w:pPr>
        <w:pStyle w:val="Heading1"/>
        <w:spacing w:before="3"/>
        <w:ind w:firstLine="0"/>
      </w:pPr>
      <w:r>
        <w:rPr>
          <w:w w:val="110"/>
        </w:rPr>
        <w:t>Muthu</w:t>
      </w:r>
      <w:r>
        <w:rPr>
          <w:spacing w:val="13"/>
          <w:w w:val="110"/>
        </w:rPr>
        <w:t xml:space="preserve"> </w:t>
      </w:r>
      <w:r>
        <w:rPr>
          <w:w w:val="110"/>
        </w:rPr>
        <w:t>Palaniappan</w:t>
      </w:r>
    </w:p>
    <w:p w14:paraId="2E2F7B51" w14:textId="77777777" w:rsidR="00C44679" w:rsidRDefault="00C44679">
      <w:pPr>
        <w:pStyle w:val="BodyText"/>
        <w:rPr>
          <w:b/>
          <w:sz w:val="30"/>
        </w:rPr>
      </w:pPr>
    </w:p>
    <w:p w14:paraId="6E9A908A" w14:textId="77777777" w:rsidR="00C44679" w:rsidRDefault="00C44679">
      <w:pPr>
        <w:pStyle w:val="BodyText"/>
        <w:spacing w:before="2"/>
        <w:rPr>
          <w:b/>
          <w:sz w:val="26"/>
        </w:rPr>
      </w:pPr>
    </w:p>
    <w:p w14:paraId="3AA7EE3A" w14:textId="77777777" w:rsidR="00C44679" w:rsidRDefault="00440579">
      <w:pPr>
        <w:pStyle w:val="ListParagraph"/>
        <w:numPr>
          <w:ilvl w:val="0"/>
          <w:numId w:val="1"/>
        </w:numPr>
        <w:tabs>
          <w:tab w:val="left" w:pos="1540"/>
        </w:tabs>
        <w:spacing w:line="266" w:lineRule="auto"/>
        <w:ind w:right="229"/>
        <w:rPr>
          <w:sz w:val="24"/>
        </w:rPr>
      </w:pPr>
      <w:r>
        <w:rPr>
          <w:w w:val="105"/>
          <w:sz w:val="24"/>
        </w:rPr>
        <w:t>Web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Specialist: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Oversees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design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structure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site.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Purchases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server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space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project.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Oversees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installation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</w:p>
    <w:p w14:paraId="576AF6B8" w14:textId="77777777" w:rsidR="00C44679" w:rsidRDefault="00440579">
      <w:pPr>
        <w:pStyle w:val="BodyText"/>
        <w:spacing w:before="3" w:line="266" w:lineRule="auto"/>
        <w:ind w:left="1540" w:right="334"/>
      </w:pPr>
      <w:r>
        <w:rPr>
          <w:w w:val="110"/>
        </w:rPr>
        <w:t>content-management</w:t>
      </w:r>
      <w:r>
        <w:rPr>
          <w:spacing w:val="-9"/>
          <w:w w:val="110"/>
        </w:rPr>
        <w:t xml:space="preserve"> </w:t>
      </w:r>
      <w:r>
        <w:rPr>
          <w:w w:val="110"/>
        </w:rPr>
        <w:t>system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any</w:t>
      </w:r>
      <w:r>
        <w:rPr>
          <w:spacing w:val="-9"/>
          <w:w w:val="110"/>
        </w:rPr>
        <w:t xml:space="preserve"> </w:t>
      </w:r>
      <w:r>
        <w:rPr>
          <w:w w:val="110"/>
        </w:rPr>
        <w:t>required</w:t>
      </w:r>
      <w:r>
        <w:rPr>
          <w:spacing w:val="-9"/>
          <w:w w:val="110"/>
        </w:rPr>
        <w:t xml:space="preserve"> </w:t>
      </w:r>
      <w:r>
        <w:rPr>
          <w:w w:val="110"/>
        </w:rPr>
        <w:t>plug-ins.</w:t>
      </w:r>
      <w:r>
        <w:rPr>
          <w:spacing w:val="-8"/>
          <w:w w:val="110"/>
        </w:rPr>
        <w:t xml:space="preserve"> </w:t>
      </w:r>
      <w:r>
        <w:rPr>
          <w:w w:val="110"/>
        </w:rPr>
        <w:t>Works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57"/>
          <w:w w:val="110"/>
        </w:rPr>
        <w:t xml:space="preserve"> </w:t>
      </w:r>
      <w:r>
        <w:rPr>
          <w:w w:val="110"/>
        </w:rPr>
        <w:t>CMS (or HTML ﬁles) to ensure that the site performs to the team’s</w:t>
      </w:r>
      <w:r>
        <w:rPr>
          <w:spacing w:val="1"/>
          <w:w w:val="110"/>
        </w:rPr>
        <w:t xml:space="preserve"> </w:t>
      </w:r>
      <w:r>
        <w:rPr>
          <w:w w:val="110"/>
        </w:rPr>
        <w:t>speciﬁcations.</w:t>
      </w:r>
      <w:r>
        <w:rPr>
          <w:spacing w:val="4"/>
          <w:w w:val="110"/>
        </w:rPr>
        <w:t xml:space="preserve"> </w:t>
      </w:r>
      <w:r>
        <w:rPr>
          <w:w w:val="110"/>
        </w:rPr>
        <w:t>Installs</w:t>
      </w:r>
      <w:r>
        <w:rPr>
          <w:spacing w:val="5"/>
          <w:w w:val="110"/>
        </w:rPr>
        <w:t xml:space="preserve"> </w:t>
      </w:r>
      <w:r>
        <w:rPr>
          <w:w w:val="110"/>
        </w:rPr>
        <w:t>any</w:t>
      </w:r>
      <w:r>
        <w:rPr>
          <w:spacing w:val="4"/>
          <w:w w:val="110"/>
        </w:rPr>
        <w:t xml:space="preserve"> </w:t>
      </w:r>
      <w:r>
        <w:rPr>
          <w:w w:val="110"/>
        </w:rPr>
        <w:t>required</w:t>
      </w:r>
      <w:r>
        <w:rPr>
          <w:spacing w:val="5"/>
          <w:w w:val="110"/>
        </w:rPr>
        <w:t xml:space="preserve"> </w:t>
      </w:r>
      <w:r>
        <w:rPr>
          <w:w w:val="110"/>
        </w:rPr>
        <w:t>updates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CMS.</w:t>
      </w:r>
      <w:r>
        <w:rPr>
          <w:spacing w:val="4"/>
          <w:w w:val="110"/>
        </w:rPr>
        <w:t xml:space="preserve"> </w:t>
      </w:r>
      <w:r>
        <w:rPr>
          <w:w w:val="110"/>
        </w:rPr>
        <w:t>Archives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project and submits the ﬁles to the professor by the end of the quarter.</w:t>
      </w:r>
      <w:r>
        <w:rPr>
          <w:spacing w:val="-57"/>
          <w:w w:val="110"/>
        </w:rPr>
        <w:t xml:space="preserve"> </w:t>
      </w:r>
      <w:r>
        <w:rPr>
          <w:w w:val="110"/>
        </w:rPr>
        <w:t>Communicates with the team after one year to see if team members</w:t>
      </w:r>
      <w:r>
        <w:rPr>
          <w:spacing w:val="1"/>
          <w:w w:val="110"/>
        </w:rPr>
        <w:t xml:space="preserve"> </w:t>
      </w:r>
      <w:r>
        <w:rPr>
          <w:w w:val="110"/>
        </w:rPr>
        <w:t>would like to keep the website up; and if so, who should be responsible</w:t>
      </w:r>
      <w:r>
        <w:rPr>
          <w:spacing w:val="-57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it.</w:t>
      </w:r>
    </w:p>
    <w:p w14:paraId="3D87CDE8" w14:textId="77777777" w:rsidR="00C44679" w:rsidRDefault="00440579">
      <w:pPr>
        <w:pStyle w:val="Heading1"/>
        <w:spacing w:before="8"/>
        <w:ind w:firstLine="0"/>
      </w:pPr>
      <w:r>
        <w:rPr>
          <w:w w:val="120"/>
        </w:rPr>
        <w:t>Zack</w:t>
      </w:r>
      <w:r>
        <w:rPr>
          <w:spacing w:val="-6"/>
          <w:w w:val="120"/>
        </w:rPr>
        <w:t xml:space="preserve"> </w:t>
      </w:r>
      <w:r>
        <w:rPr>
          <w:w w:val="120"/>
        </w:rPr>
        <w:t>Pakin,</w:t>
      </w:r>
      <w:r>
        <w:rPr>
          <w:spacing w:val="-5"/>
          <w:w w:val="120"/>
        </w:rPr>
        <w:t xml:space="preserve"> </w:t>
      </w:r>
      <w:r>
        <w:rPr>
          <w:w w:val="120"/>
        </w:rPr>
        <w:t>Daniel</w:t>
      </w:r>
      <w:r>
        <w:rPr>
          <w:spacing w:val="-5"/>
          <w:w w:val="120"/>
        </w:rPr>
        <w:t xml:space="preserve"> </w:t>
      </w:r>
      <w:r>
        <w:rPr>
          <w:w w:val="120"/>
        </w:rPr>
        <w:t>Jaﬀe</w:t>
      </w:r>
    </w:p>
    <w:p w14:paraId="1DF307B0" w14:textId="77777777" w:rsidR="00C44679" w:rsidRDefault="00C44679">
      <w:pPr>
        <w:pStyle w:val="BodyText"/>
        <w:rPr>
          <w:b/>
          <w:sz w:val="30"/>
        </w:rPr>
      </w:pPr>
    </w:p>
    <w:p w14:paraId="0F7AAC94" w14:textId="77777777" w:rsidR="00C44679" w:rsidRDefault="00C44679">
      <w:pPr>
        <w:pStyle w:val="BodyText"/>
        <w:spacing w:before="3"/>
        <w:rPr>
          <w:b/>
          <w:sz w:val="26"/>
        </w:rPr>
      </w:pPr>
    </w:p>
    <w:p w14:paraId="703B61BC" w14:textId="77777777" w:rsidR="00C44679" w:rsidRDefault="00440579">
      <w:pPr>
        <w:pStyle w:val="ListParagraph"/>
        <w:numPr>
          <w:ilvl w:val="0"/>
          <w:numId w:val="1"/>
        </w:numPr>
        <w:tabs>
          <w:tab w:val="left" w:pos="1540"/>
        </w:tabs>
        <w:spacing w:line="266" w:lineRule="auto"/>
        <w:ind w:right="386"/>
        <w:jc w:val="both"/>
        <w:rPr>
          <w:sz w:val="24"/>
        </w:rPr>
      </w:pPr>
      <w:r>
        <w:rPr>
          <w:w w:val="105"/>
          <w:sz w:val="24"/>
        </w:rPr>
        <w:t>Data Specialist: Oversees the cleaning, reﬁning, and augmenting of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group’s dataset. Teaches other team members how to use OpenReﬁne.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Ensures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standardized,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usable,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well-formatted.</w:t>
      </w:r>
    </w:p>
    <w:p w14:paraId="31215D70" w14:textId="77777777" w:rsidR="00C44679" w:rsidRDefault="00440579">
      <w:pPr>
        <w:pStyle w:val="Heading1"/>
        <w:spacing w:before="3"/>
        <w:ind w:firstLine="0"/>
        <w:jc w:val="both"/>
      </w:pPr>
      <w:r>
        <w:rPr>
          <w:w w:val="120"/>
        </w:rPr>
        <w:t>Daniel</w:t>
      </w:r>
      <w:r>
        <w:rPr>
          <w:spacing w:val="-6"/>
          <w:w w:val="120"/>
        </w:rPr>
        <w:t xml:space="preserve"> </w:t>
      </w:r>
      <w:r>
        <w:rPr>
          <w:w w:val="120"/>
        </w:rPr>
        <w:t>Jaﬀe,</w:t>
      </w:r>
      <w:r>
        <w:rPr>
          <w:spacing w:val="-5"/>
          <w:w w:val="120"/>
        </w:rPr>
        <w:t xml:space="preserve"> </w:t>
      </w:r>
      <w:r>
        <w:rPr>
          <w:w w:val="120"/>
        </w:rPr>
        <w:t>Zack</w:t>
      </w:r>
      <w:r>
        <w:rPr>
          <w:spacing w:val="-5"/>
          <w:w w:val="120"/>
        </w:rPr>
        <w:t xml:space="preserve"> </w:t>
      </w:r>
      <w:r>
        <w:rPr>
          <w:w w:val="120"/>
        </w:rPr>
        <w:t>Pakin</w:t>
      </w:r>
    </w:p>
    <w:p w14:paraId="680A5A24" w14:textId="77777777" w:rsidR="00C44679" w:rsidRDefault="00C44679">
      <w:pPr>
        <w:pStyle w:val="BodyText"/>
        <w:rPr>
          <w:b/>
          <w:sz w:val="30"/>
        </w:rPr>
      </w:pPr>
    </w:p>
    <w:p w14:paraId="703109B7" w14:textId="77777777" w:rsidR="00C44679" w:rsidRDefault="00C44679">
      <w:pPr>
        <w:pStyle w:val="BodyText"/>
        <w:spacing w:before="3"/>
        <w:rPr>
          <w:b/>
          <w:sz w:val="26"/>
        </w:rPr>
      </w:pPr>
    </w:p>
    <w:p w14:paraId="244EAE3D" w14:textId="77777777" w:rsidR="00C44679" w:rsidRDefault="00440579">
      <w:pPr>
        <w:pStyle w:val="ListParagraph"/>
        <w:numPr>
          <w:ilvl w:val="0"/>
          <w:numId w:val="1"/>
        </w:numPr>
        <w:tabs>
          <w:tab w:val="left" w:pos="1540"/>
        </w:tabs>
        <w:spacing w:line="266" w:lineRule="auto"/>
        <w:ind w:right="340"/>
        <w:rPr>
          <w:sz w:val="24"/>
        </w:rPr>
      </w:pPr>
      <w:r>
        <w:rPr>
          <w:w w:val="110"/>
          <w:sz w:val="24"/>
        </w:rPr>
        <w:t>Mapping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Specialist: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Oversees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project’s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maps.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Geolocates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data.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Learns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how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use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(and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teaches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teammates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how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use)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appropriate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tools.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Fine-tunes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map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display.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Adds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maps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site.</w:t>
      </w:r>
    </w:p>
    <w:p w14:paraId="797F1E44" w14:textId="77777777" w:rsidR="00C44679" w:rsidRDefault="00440579">
      <w:pPr>
        <w:pStyle w:val="Heading1"/>
        <w:spacing w:before="4"/>
        <w:ind w:firstLine="0"/>
      </w:pPr>
      <w:r>
        <w:rPr>
          <w:w w:val="120"/>
        </w:rPr>
        <w:t>Simon</w:t>
      </w:r>
      <w:r>
        <w:rPr>
          <w:spacing w:val="-12"/>
          <w:w w:val="120"/>
        </w:rPr>
        <w:t xml:space="preserve"> </w:t>
      </w:r>
      <w:r>
        <w:rPr>
          <w:w w:val="120"/>
        </w:rPr>
        <w:t>Zhang,</w:t>
      </w:r>
      <w:r>
        <w:rPr>
          <w:spacing w:val="-11"/>
          <w:w w:val="120"/>
        </w:rPr>
        <w:t xml:space="preserve"> </w:t>
      </w:r>
      <w:r>
        <w:rPr>
          <w:w w:val="120"/>
        </w:rPr>
        <w:t>Christy</w:t>
      </w:r>
      <w:r>
        <w:rPr>
          <w:spacing w:val="-11"/>
          <w:w w:val="120"/>
        </w:rPr>
        <w:t xml:space="preserve"> </w:t>
      </w:r>
      <w:r>
        <w:rPr>
          <w:w w:val="120"/>
        </w:rPr>
        <w:t>Yee</w:t>
      </w:r>
    </w:p>
    <w:p w14:paraId="1CB91B2E" w14:textId="77777777" w:rsidR="00C44679" w:rsidRDefault="00C44679">
      <w:pPr>
        <w:pStyle w:val="BodyText"/>
        <w:rPr>
          <w:b/>
          <w:sz w:val="30"/>
        </w:rPr>
      </w:pPr>
    </w:p>
    <w:p w14:paraId="04546C96" w14:textId="77777777" w:rsidR="00C44679" w:rsidRDefault="00C44679">
      <w:pPr>
        <w:pStyle w:val="BodyText"/>
        <w:spacing w:before="2"/>
        <w:rPr>
          <w:b/>
          <w:sz w:val="26"/>
        </w:rPr>
      </w:pPr>
    </w:p>
    <w:p w14:paraId="35D664CC" w14:textId="77777777" w:rsidR="00C44679" w:rsidRDefault="00440579">
      <w:pPr>
        <w:pStyle w:val="ListParagraph"/>
        <w:numPr>
          <w:ilvl w:val="0"/>
          <w:numId w:val="1"/>
        </w:numPr>
        <w:tabs>
          <w:tab w:val="left" w:pos="1540"/>
        </w:tabs>
        <w:spacing w:line="266" w:lineRule="auto"/>
        <w:ind w:right="373"/>
        <w:rPr>
          <w:sz w:val="24"/>
        </w:rPr>
      </w:pPr>
      <w:r>
        <w:rPr>
          <w:w w:val="110"/>
          <w:sz w:val="24"/>
        </w:rPr>
        <w:t>Data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Visualization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Specialist: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Oversees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project’s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visualizations.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Ensures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right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format.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Learns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how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use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(and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teaches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teammates how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use)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appropriate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tools. Fine-tunes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visualizations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adds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them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site.</w:t>
      </w:r>
    </w:p>
    <w:p w14:paraId="7CE5C9B0" w14:textId="77777777" w:rsidR="00C44679" w:rsidRDefault="00440579">
      <w:pPr>
        <w:pStyle w:val="Heading1"/>
        <w:spacing w:before="5"/>
        <w:ind w:firstLine="0"/>
      </w:pPr>
      <w:r>
        <w:rPr>
          <w:w w:val="115"/>
        </w:rPr>
        <w:t>Chinmaya</w:t>
      </w:r>
      <w:r>
        <w:rPr>
          <w:spacing w:val="1"/>
          <w:w w:val="115"/>
        </w:rPr>
        <w:t xml:space="preserve"> </w:t>
      </w:r>
      <w:r>
        <w:rPr>
          <w:w w:val="115"/>
        </w:rPr>
        <w:t>Vempati,</w:t>
      </w:r>
      <w:r>
        <w:rPr>
          <w:spacing w:val="2"/>
          <w:w w:val="115"/>
        </w:rPr>
        <w:t xml:space="preserve"> </w:t>
      </w:r>
      <w:r>
        <w:rPr>
          <w:w w:val="115"/>
        </w:rPr>
        <w:t>Simon</w:t>
      </w:r>
      <w:r>
        <w:rPr>
          <w:spacing w:val="2"/>
          <w:w w:val="115"/>
        </w:rPr>
        <w:t xml:space="preserve"> </w:t>
      </w:r>
      <w:r>
        <w:rPr>
          <w:w w:val="115"/>
        </w:rPr>
        <w:t>Zhang</w:t>
      </w:r>
    </w:p>
    <w:p w14:paraId="16774E24" w14:textId="77777777" w:rsidR="00C44679" w:rsidRDefault="00C44679">
      <w:pPr>
        <w:sectPr w:rsidR="00C44679">
          <w:pgSz w:w="12240" w:h="15840"/>
          <w:pgMar w:top="1360" w:right="1340" w:bottom="280" w:left="1340" w:header="720" w:footer="720" w:gutter="0"/>
          <w:cols w:space="720"/>
        </w:sectPr>
      </w:pPr>
    </w:p>
    <w:p w14:paraId="79FD6F73" w14:textId="77777777" w:rsidR="00C44679" w:rsidRDefault="00440579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85" w:line="266" w:lineRule="auto"/>
        <w:ind w:right="221"/>
        <w:rPr>
          <w:sz w:val="24"/>
        </w:rPr>
      </w:pPr>
      <w:r>
        <w:rPr>
          <w:w w:val="110"/>
          <w:sz w:val="24"/>
        </w:rPr>
        <w:lastRenderedPageBreak/>
        <w:t>Content Specialist: Oversees the authoring of the site’s main narrative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 ensures that the data visualizations and maps integrate neatly with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 written content.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Writes section headers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 captions.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Obtains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necessary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image</w:t>
      </w:r>
      <w:r>
        <w:rPr>
          <w:w w:val="110"/>
          <w:sz w:val="24"/>
        </w:rPr>
        <w:t>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embeds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them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site.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Oversees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creation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“About”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page.</w:t>
      </w:r>
    </w:p>
    <w:p w14:paraId="0AA98DB6" w14:textId="77777777" w:rsidR="00C44679" w:rsidRDefault="00440579">
      <w:pPr>
        <w:pStyle w:val="Heading1"/>
        <w:spacing w:before="6"/>
        <w:ind w:firstLine="0"/>
      </w:pPr>
      <w:r>
        <w:rPr>
          <w:w w:val="115"/>
        </w:rPr>
        <w:t>Christy</w:t>
      </w:r>
      <w:r>
        <w:rPr>
          <w:spacing w:val="-9"/>
          <w:w w:val="115"/>
        </w:rPr>
        <w:t xml:space="preserve"> </w:t>
      </w:r>
      <w:r>
        <w:rPr>
          <w:w w:val="115"/>
        </w:rPr>
        <w:t>Yee,</w:t>
      </w:r>
      <w:r>
        <w:rPr>
          <w:spacing w:val="-9"/>
          <w:w w:val="115"/>
        </w:rPr>
        <w:t xml:space="preserve"> </w:t>
      </w:r>
      <w:r>
        <w:rPr>
          <w:w w:val="115"/>
        </w:rPr>
        <w:t>Muthu</w:t>
      </w:r>
      <w:r>
        <w:rPr>
          <w:spacing w:val="-9"/>
          <w:w w:val="115"/>
        </w:rPr>
        <w:t xml:space="preserve"> </w:t>
      </w:r>
      <w:r>
        <w:rPr>
          <w:w w:val="115"/>
        </w:rPr>
        <w:t>Palaniappan,</w:t>
      </w:r>
      <w:r>
        <w:rPr>
          <w:spacing w:val="-9"/>
          <w:w w:val="115"/>
        </w:rPr>
        <w:t xml:space="preserve"> </w:t>
      </w:r>
      <w:r>
        <w:rPr>
          <w:w w:val="115"/>
        </w:rPr>
        <w:t>Chinmaya</w:t>
      </w:r>
      <w:r>
        <w:rPr>
          <w:spacing w:val="-9"/>
          <w:w w:val="115"/>
        </w:rPr>
        <w:t xml:space="preserve"> </w:t>
      </w:r>
      <w:r>
        <w:rPr>
          <w:w w:val="115"/>
        </w:rPr>
        <w:t>Vempati</w:t>
      </w:r>
    </w:p>
    <w:p w14:paraId="0F2E47E1" w14:textId="77777777" w:rsidR="00A64E3E" w:rsidRDefault="00A64E3E">
      <w:pPr>
        <w:pStyle w:val="BodyText"/>
        <w:rPr>
          <w:ins w:id="4" w:author="Francesca Albrezzi" w:date="2021-04-17T15:22:00Z"/>
          <w:b/>
          <w:sz w:val="30"/>
        </w:rPr>
      </w:pPr>
    </w:p>
    <w:p w14:paraId="25AE2735" w14:textId="623A03D5" w:rsidR="00C44679" w:rsidRDefault="00A64E3E">
      <w:pPr>
        <w:pStyle w:val="BodyText"/>
        <w:rPr>
          <w:b/>
          <w:sz w:val="30"/>
        </w:rPr>
      </w:pPr>
      <w:ins w:id="5" w:author="Francesca Albrezzi" w:date="2021-04-17T15:22:00Z">
        <w:r>
          <w:rPr>
            <w:b/>
            <w:sz w:val="30"/>
          </w:rPr>
          <w:t xml:space="preserve">Great, there’s a lot of sharing of roles here. </w:t>
        </w:r>
      </w:ins>
      <w:ins w:id="6" w:author="Francesca Albrezzi" w:date="2021-04-17T15:23:00Z">
        <w:r>
          <w:rPr>
            <w:b/>
            <w:sz w:val="30"/>
          </w:rPr>
          <w:t xml:space="preserve">That will definitely help with coordination. Is that an equal </w:t>
        </w:r>
      </w:ins>
      <w:ins w:id="7" w:author="Francesca Albrezzi" w:date="2021-04-17T15:24:00Z">
        <w:r>
          <w:rPr>
            <w:b/>
            <w:sz w:val="30"/>
          </w:rPr>
          <w:t>leader partnership or is one person lead and the second person backup?</w:t>
        </w:r>
      </w:ins>
      <w:ins w:id="8" w:author="Francesca Albrezzi" w:date="2021-04-17T15:22:00Z">
        <w:r>
          <w:rPr>
            <w:b/>
            <w:sz w:val="30"/>
          </w:rPr>
          <w:t xml:space="preserve"> </w:t>
        </w:r>
      </w:ins>
    </w:p>
    <w:p w14:paraId="2522D68D" w14:textId="77777777" w:rsidR="00C44679" w:rsidRDefault="00C44679">
      <w:pPr>
        <w:pStyle w:val="BodyText"/>
        <w:spacing w:before="2"/>
        <w:rPr>
          <w:b/>
          <w:sz w:val="26"/>
        </w:rPr>
      </w:pPr>
    </w:p>
    <w:p w14:paraId="448D9ED6" w14:textId="77777777" w:rsidR="00C44679" w:rsidRDefault="00440579">
      <w:pPr>
        <w:pStyle w:val="BodyText"/>
        <w:ind w:left="100"/>
      </w:pPr>
      <w:r>
        <w:rPr>
          <w:w w:val="110"/>
          <w:u w:val="thick"/>
        </w:rPr>
        <w:t>Procedural</w:t>
      </w:r>
      <w:r>
        <w:rPr>
          <w:spacing w:val="3"/>
          <w:w w:val="110"/>
          <w:u w:val="thick"/>
        </w:rPr>
        <w:t xml:space="preserve"> </w:t>
      </w:r>
      <w:r>
        <w:rPr>
          <w:w w:val="110"/>
          <w:u w:val="thick"/>
        </w:rPr>
        <w:t>Guidelines</w:t>
      </w:r>
    </w:p>
    <w:p w14:paraId="081359C1" w14:textId="77777777" w:rsidR="00C44679" w:rsidRDefault="00440579">
      <w:pPr>
        <w:pStyle w:val="Heading1"/>
        <w:numPr>
          <w:ilvl w:val="0"/>
          <w:numId w:val="2"/>
        </w:numPr>
        <w:tabs>
          <w:tab w:val="left" w:pos="820"/>
        </w:tabs>
        <w:spacing w:before="194"/>
      </w:pPr>
      <w:r>
        <w:rPr>
          <w:w w:val="115"/>
        </w:rPr>
        <w:t>Do</w:t>
      </w:r>
      <w:r>
        <w:rPr>
          <w:spacing w:val="1"/>
          <w:w w:val="115"/>
        </w:rPr>
        <w:t xml:space="preserve"> </w:t>
      </w:r>
      <w:r>
        <w:rPr>
          <w:w w:val="115"/>
        </w:rPr>
        <w:t>all</w:t>
      </w:r>
      <w:r>
        <w:rPr>
          <w:spacing w:val="2"/>
          <w:w w:val="115"/>
        </w:rPr>
        <w:t xml:space="preserve"> </w:t>
      </w:r>
      <w:r>
        <w:rPr>
          <w:w w:val="115"/>
        </w:rPr>
        <w:t>decisions</w:t>
      </w:r>
      <w:r>
        <w:rPr>
          <w:spacing w:val="2"/>
          <w:w w:val="115"/>
        </w:rPr>
        <w:t xml:space="preserve"> </w:t>
      </w:r>
      <w:r>
        <w:rPr>
          <w:w w:val="115"/>
        </w:rPr>
        <w:t>need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2"/>
          <w:w w:val="115"/>
        </w:rPr>
        <w:t xml:space="preserve"> </w:t>
      </w:r>
      <w:r>
        <w:rPr>
          <w:w w:val="115"/>
        </w:rPr>
        <w:t>be</w:t>
      </w:r>
      <w:r>
        <w:rPr>
          <w:spacing w:val="1"/>
          <w:w w:val="115"/>
        </w:rPr>
        <w:t xml:space="preserve"> </w:t>
      </w:r>
      <w:r>
        <w:rPr>
          <w:w w:val="115"/>
        </w:rPr>
        <w:t>unanimous,</w:t>
      </w:r>
      <w:r>
        <w:rPr>
          <w:spacing w:val="2"/>
          <w:w w:val="115"/>
        </w:rPr>
        <w:t xml:space="preserve"> </w:t>
      </w:r>
      <w:r>
        <w:rPr>
          <w:w w:val="115"/>
        </w:rPr>
        <w:t>or</w:t>
      </w:r>
      <w:r>
        <w:rPr>
          <w:spacing w:val="2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"majority-rules"</w:t>
      </w:r>
      <w:r>
        <w:rPr>
          <w:spacing w:val="2"/>
          <w:w w:val="115"/>
        </w:rPr>
        <w:t xml:space="preserve"> </w:t>
      </w:r>
      <w:r>
        <w:rPr>
          <w:w w:val="115"/>
        </w:rPr>
        <w:t>OK?</w:t>
      </w:r>
    </w:p>
    <w:p w14:paraId="6966E4B4" w14:textId="77777777" w:rsidR="00C44679" w:rsidRDefault="0044057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33"/>
        <w:rPr>
          <w:b/>
          <w:sz w:val="24"/>
        </w:rPr>
      </w:pPr>
      <w:r>
        <w:rPr>
          <w:b/>
          <w:w w:val="115"/>
          <w:sz w:val="24"/>
        </w:rPr>
        <w:t>Democratic</w:t>
      </w:r>
    </w:p>
    <w:p w14:paraId="2B60B1F2" w14:textId="2E421A63" w:rsidR="00C44679" w:rsidRDefault="00A64E3E">
      <w:pPr>
        <w:pStyle w:val="BodyText"/>
        <w:rPr>
          <w:b/>
          <w:sz w:val="30"/>
        </w:rPr>
      </w:pPr>
      <w:ins w:id="9" w:author="Francesca Albrezzi" w:date="2021-04-17T15:24:00Z">
        <w:r>
          <w:rPr>
            <w:b/>
            <w:sz w:val="30"/>
          </w:rPr>
          <w:t>Does this mean taking a vote? What happens if someone isn’t able to be present for a decision?</w:t>
        </w:r>
      </w:ins>
    </w:p>
    <w:p w14:paraId="3797619D" w14:textId="77777777" w:rsidR="00C44679" w:rsidRDefault="00C44679">
      <w:pPr>
        <w:pStyle w:val="BodyText"/>
        <w:spacing w:before="3"/>
        <w:rPr>
          <w:b/>
          <w:sz w:val="26"/>
        </w:rPr>
      </w:pPr>
    </w:p>
    <w:p w14:paraId="45888F90" w14:textId="77777777" w:rsidR="00C44679" w:rsidRDefault="00440579">
      <w:pPr>
        <w:pStyle w:val="Heading1"/>
        <w:numPr>
          <w:ilvl w:val="0"/>
          <w:numId w:val="2"/>
        </w:numPr>
        <w:tabs>
          <w:tab w:val="left" w:pos="820"/>
        </w:tabs>
        <w:spacing w:before="0"/>
      </w:pPr>
      <w:r>
        <w:rPr>
          <w:w w:val="115"/>
        </w:rPr>
        <w:t>How</w:t>
      </w:r>
      <w:r>
        <w:rPr>
          <w:spacing w:val="-3"/>
          <w:w w:val="115"/>
        </w:rPr>
        <w:t xml:space="preserve"> </w:t>
      </w:r>
      <w:r>
        <w:rPr>
          <w:w w:val="115"/>
        </w:rPr>
        <w:t>will</w:t>
      </w:r>
      <w:r>
        <w:rPr>
          <w:spacing w:val="-3"/>
          <w:w w:val="115"/>
        </w:rPr>
        <w:t xml:space="preserve"> </w:t>
      </w:r>
      <w:r>
        <w:rPr>
          <w:w w:val="115"/>
        </w:rPr>
        <w:t>we</w:t>
      </w:r>
      <w:r>
        <w:rPr>
          <w:spacing w:val="-3"/>
          <w:w w:val="115"/>
        </w:rPr>
        <w:t xml:space="preserve"> </w:t>
      </w:r>
      <w:r>
        <w:rPr>
          <w:w w:val="115"/>
        </w:rPr>
        <w:t>prevent</w:t>
      </w:r>
      <w:r>
        <w:rPr>
          <w:spacing w:val="-3"/>
          <w:w w:val="115"/>
        </w:rPr>
        <w:t xml:space="preserve"> </w:t>
      </w:r>
      <w:r>
        <w:rPr>
          <w:w w:val="115"/>
        </w:rPr>
        <w:t>meetings</w:t>
      </w:r>
      <w:r>
        <w:rPr>
          <w:spacing w:val="-2"/>
          <w:w w:val="115"/>
        </w:rPr>
        <w:t xml:space="preserve"> </w:t>
      </w:r>
      <w:r>
        <w:rPr>
          <w:w w:val="115"/>
        </w:rPr>
        <w:t>from</w:t>
      </w:r>
      <w:r>
        <w:rPr>
          <w:spacing w:val="-3"/>
          <w:w w:val="115"/>
        </w:rPr>
        <w:t xml:space="preserve"> </w:t>
      </w:r>
      <w:r>
        <w:rPr>
          <w:w w:val="115"/>
        </w:rPr>
        <w:t>going</w:t>
      </w:r>
      <w:r>
        <w:rPr>
          <w:spacing w:val="-3"/>
          <w:w w:val="115"/>
        </w:rPr>
        <w:t xml:space="preserve"> </w:t>
      </w:r>
      <w:r>
        <w:rPr>
          <w:w w:val="115"/>
        </w:rPr>
        <w:t>oﬀ-track?</w:t>
      </w:r>
    </w:p>
    <w:p w14:paraId="22F864C0" w14:textId="77777777" w:rsidR="00C44679" w:rsidRDefault="0044057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33"/>
        <w:rPr>
          <w:b/>
          <w:sz w:val="24"/>
        </w:rPr>
      </w:pPr>
      <w:r>
        <w:rPr>
          <w:b/>
          <w:w w:val="110"/>
          <w:sz w:val="24"/>
        </w:rPr>
        <w:t>Limited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time</w:t>
      </w:r>
    </w:p>
    <w:p w14:paraId="2E3DE0A2" w14:textId="77777777" w:rsidR="00C44679" w:rsidRDefault="00440579">
      <w:pPr>
        <w:pStyle w:val="Heading1"/>
        <w:numPr>
          <w:ilvl w:val="1"/>
          <w:numId w:val="2"/>
        </w:numPr>
        <w:tabs>
          <w:tab w:val="left" w:pos="1539"/>
          <w:tab w:val="left" w:pos="1540"/>
        </w:tabs>
        <w:spacing w:before="34"/>
      </w:pPr>
      <w:r>
        <w:rPr>
          <w:w w:val="110"/>
        </w:rPr>
        <w:t>Meeting</w:t>
      </w:r>
      <w:r>
        <w:rPr>
          <w:spacing w:val="20"/>
          <w:w w:val="110"/>
        </w:rPr>
        <w:t xml:space="preserve"> </w:t>
      </w:r>
      <w:r>
        <w:rPr>
          <w:w w:val="110"/>
        </w:rPr>
        <w:t>notes/list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topics</w:t>
      </w:r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cover</w:t>
      </w:r>
      <w:r>
        <w:rPr>
          <w:spacing w:val="20"/>
          <w:w w:val="110"/>
        </w:rPr>
        <w:t xml:space="preserve"> </w:t>
      </w:r>
      <w:r>
        <w:rPr>
          <w:w w:val="110"/>
        </w:rPr>
        <w:t>(goals)</w:t>
      </w:r>
    </w:p>
    <w:p w14:paraId="16DF7A40" w14:textId="3ECEDA70" w:rsidR="00C44679" w:rsidRDefault="00A64E3E">
      <w:pPr>
        <w:pStyle w:val="BodyText"/>
        <w:rPr>
          <w:b/>
          <w:sz w:val="30"/>
        </w:rPr>
      </w:pPr>
      <w:ins w:id="10" w:author="Francesca Albrezzi" w:date="2021-04-17T15:25:00Z">
        <w:r>
          <w:rPr>
            <w:b/>
            <w:sz w:val="30"/>
          </w:rPr>
          <w:t>Great!</w:t>
        </w:r>
      </w:ins>
    </w:p>
    <w:p w14:paraId="1661A319" w14:textId="77777777" w:rsidR="00C44679" w:rsidRDefault="00C44679">
      <w:pPr>
        <w:pStyle w:val="BodyText"/>
        <w:spacing w:before="2"/>
        <w:rPr>
          <w:b/>
          <w:sz w:val="26"/>
        </w:rPr>
      </w:pPr>
    </w:p>
    <w:p w14:paraId="3ABAB240" w14:textId="77777777" w:rsidR="00C44679" w:rsidRDefault="00440579">
      <w:pPr>
        <w:pStyle w:val="ListParagraph"/>
        <w:numPr>
          <w:ilvl w:val="0"/>
          <w:numId w:val="2"/>
        </w:numPr>
        <w:tabs>
          <w:tab w:val="left" w:pos="820"/>
        </w:tabs>
        <w:spacing w:before="1" w:line="266" w:lineRule="auto"/>
        <w:ind w:right="377"/>
        <w:rPr>
          <w:b/>
          <w:sz w:val="24"/>
        </w:rPr>
      </w:pPr>
      <w:r>
        <w:rPr>
          <w:b/>
          <w:w w:val="115"/>
          <w:sz w:val="24"/>
        </w:rPr>
        <w:t>What</w:t>
      </w:r>
      <w:r>
        <w:rPr>
          <w:b/>
          <w:spacing w:val="-8"/>
          <w:w w:val="115"/>
          <w:sz w:val="24"/>
        </w:rPr>
        <w:t xml:space="preserve"> </w:t>
      </w:r>
      <w:r>
        <w:rPr>
          <w:b/>
          <w:w w:val="115"/>
          <w:sz w:val="24"/>
        </w:rPr>
        <w:t>are</w:t>
      </w:r>
      <w:r>
        <w:rPr>
          <w:b/>
          <w:spacing w:val="-8"/>
          <w:w w:val="115"/>
          <w:sz w:val="24"/>
        </w:rPr>
        <w:t xml:space="preserve"> </w:t>
      </w:r>
      <w:r>
        <w:rPr>
          <w:b/>
          <w:w w:val="115"/>
          <w:sz w:val="24"/>
        </w:rPr>
        <w:t>group</w:t>
      </w:r>
      <w:r>
        <w:rPr>
          <w:b/>
          <w:spacing w:val="-8"/>
          <w:w w:val="115"/>
          <w:sz w:val="24"/>
        </w:rPr>
        <w:t xml:space="preserve"> </w:t>
      </w:r>
      <w:r>
        <w:rPr>
          <w:b/>
          <w:w w:val="115"/>
          <w:sz w:val="24"/>
        </w:rPr>
        <w:t>members'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pet</w:t>
      </w:r>
      <w:r>
        <w:rPr>
          <w:b/>
          <w:spacing w:val="-8"/>
          <w:w w:val="115"/>
          <w:sz w:val="24"/>
        </w:rPr>
        <w:t xml:space="preserve"> </w:t>
      </w:r>
      <w:r>
        <w:rPr>
          <w:b/>
          <w:w w:val="115"/>
          <w:sz w:val="24"/>
        </w:rPr>
        <w:t>peeves</w:t>
      </w:r>
      <w:r>
        <w:rPr>
          <w:b/>
          <w:spacing w:val="-8"/>
          <w:w w:val="115"/>
          <w:sz w:val="24"/>
        </w:rPr>
        <w:t xml:space="preserve"> </w:t>
      </w:r>
      <w:r>
        <w:rPr>
          <w:b/>
          <w:w w:val="115"/>
          <w:sz w:val="24"/>
        </w:rPr>
        <w:t>from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previous</w:t>
      </w:r>
      <w:r>
        <w:rPr>
          <w:b/>
          <w:spacing w:val="-8"/>
          <w:w w:val="115"/>
          <w:sz w:val="24"/>
        </w:rPr>
        <w:t xml:space="preserve"> </w:t>
      </w:r>
      <w:r>
        <w:rPr>
          <w:b/>
          <w:w w:val="115"/>
          <w:sz w:val="24"/>
        </w:rPr>
        <w:t>collaborations?</w:t>
      </w:r>
      <w:r>
        <w:rPr>
          <w:b/>
          <w:spacing w:val="-8"/>
          <w:w w:val="115"/>
          <w:sz w:val="24"/>
        </w:rPr>
        <w:t xml:space="preserve"> </w:t>
      </w:r>
      <w:r>
        <w:rPr>
          <w:b/>
          <w:w w:val="115"/>
          <w:sz w:val="24"/>
        </w:rPr>
        <w:t>How</w:t>
      </w:r>
      <w:r>
        <w:rPr>
          <w:b/>
          <w:spacing w:val="-59"/>
          <w:w w:val="115"/>
          <w:sz w:val="24"/>
        </w:rPr>
        <w:t xml:space="preserve"> </w:t>
      </w:r>
      <w:r>
        <w:rPr>
          <w:b/>
          <w:w w:val="115"/>
          <w:sz w:val="24"/>
        </w:rPr>
        <w:t>will</w:t>
      </w:r>
      <w:r>
        <w:rPr>
          <w:b/>
          <w:spacing w:val="3"/>
          <w:w w:val="115"/>
          <w:sz w:val="24"/>
        </w:rPr>
        <w:t xml:space="preserve"> </w:t>
      </w:r>
      <w:r>
        <w:rPr>
          <w:b/>
          <w:w w:val="115"/>
          <w:sz w:val="24"/>
        </w:rPr>
        <w:t>we</w:t>
      </w:r>
      <w:r>
        <w:rPr>
          <w:b/>
          <w:spacing w:val="3"/>
          <w:w w:val="115"/>
          <w:sz w:val="24"/>
        </w:rPr>
        <w:t xml:space="preserve"> </w:t>
      </w:r>
      <w:r>
        <w:rPr>
          <w:b/>
          <w:w w:val="115"/>
          <w:sz w:val="24"/>
        </w:rPr>
        <w:t>avoid</w:t>
      </w:r>
      <w:r>
        <w:rPr>
          <w:b/>
          <w:spacing w:val="4"/>
          <w:w w:val="115"/>
          <w:sz w:val="24"/>
        </w:rPr>
        <w:t xml:space="preserve"> </w:t>
      </w:r>
      <w:r>
        <w:rPr>
          <w:b/>
          <w:w w:val="115"/>
          <w:sz w:val="24"/>
        </w:rPr>
        <w:t>these?</w:t>
      </w:r>
    </w:p>
    <w:p w14:paraId="2755159F" w14:textId="77777777" w:rsidR="00C44679" w:rsidRDefault="00440579">
      <w:pPr>
        <w:pStyle w:val="Heading1"/>
        <w:numPr>
          <w:ilvl w:val="1"/>
          <w:numId w:val="2"/>
        </w:numPr>
        <w:tabs>
          <w:tab w:val="left" w:pos="1539"/>
          <w:tab w:val="left" w:pos="1540"/>
        </w:tabs>
        <w:spacing w:before="2"/>
      </w:pPr>
      <w:r>
        <w:rPr>
          <w:w w:val="115"/>
        </w:rPr>
        <w:t>Unresponsiveness</w:t>
      </w:r>
    </w:p>
    <w:p w14:paraId="062B3C79" w14:textId="77777777" w:rsidR="00C44679" w:rsidRDefault="0044057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33"/>
        <w:rPr>
          <w:b/>
          <w:sz w:val="24"/>
        </w:rPr>
      </w:pPr>
      <w:r>
        <w:rPr>
          <w:b/>
          <w:w w:val="115"/>
          <w:sz w:val="24"/>
        </w:rPr>
        <w:t>Lack</w:t>
      </w:r>
      <w:r>
        <w:rPr>
          <w:b/>
          <w:spacing w:val="9"/>
          <w:w w:val="115"/>
          <w:sz w:val="24"/>
        </w:rPr>
        <w:t xml:space="preserve"> </w:t>
      </w:r>
      <w:r>
        <w:rPr>
          <w:b/>
          <w:w w:val="115"/>
          <w:sz w:val="24"/>
        </w:rPr>
        <w:t>of</w:t>
      </w:r>
      <w:r>
        <w:rPr>
          <w:b/>
          <w:spacing w:val="10"/>
          <w:w w:val="115"/>
          <w:sz w:val="24"/>
        </w:rPr>
        <w:t xml:space="preserve"> </w:t>
      </w:r>
      <w:r>
        <w:rPr>
          <w:b/>
          <w:w w:val="115"/>
          <w:sz w:val="24"/>
        </w:rPr>
        <w:t>communication</w:t>
      </w:r>
    </w:p>
    <w:p w14:paraId="43BB9AEA" w14:textId="77777777" w:rsidR="00C44679" w:rsidRDefault="00440579">
      <w:pPr>
        <w:pStyle w:val="Heading1"/>
        <w:numPr>
          <w:ilvl w:val="1"/>
          <w:numId w:val="2"/>
        </w:numPr>
        <w:tabs>
          <w:tab w:val="left" w:pos="1539"/>
          <w:tab w:val="left" w:pos="1540"/>
        </w:tabs>
        <w:spacing w:before="34"/>
      </w:pPr>
      <w:r>
        <w:rPr>
          <w:w w:val="115"/>
        </w:rPr>
        <w:t>Putting</w:t>
      </w:r>
      <w:r>
        <w:rPr>
          <w:spacing w:val="-1"/>
          <w:w w:val="115"/>
        </w:rPr>
        <w:t xml:space="preserve"> </w:t>
      </w:r>
      <w:r>
        <w:rPr>
          <w:w w:val="115"/>
        </w:rPr>
        <w:t>people down/general</w:t>
      </w:r>
      <w:r>
        <w:rPr>
          <w:spacing w:val="-1"/>
          <w:w w:val="115"/>
        </w:rPr>
        <w:t xml:space="preserve"> </w:t>
      </w:r>
      <w:r>
        <w:rPr>
          <w:w w:val="115"/>
        </w:rPr>
        <w:t>dismissiveness</w:t>
      </w:r>
    </w:p>
    <w:p w14:paraId="0F32DC40" w14:textId="77777777" w:rsidR="00C44679" w:rsidRDefault="0044057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33"/>
        <w:rPr>
          <w:b/>
          <w:sz w:val="24"/>
        </w:rPr>
      </w:pPr>
      <w:r>
        <w:rPr>
          <w:b/>
          <w:w w:val="110"/>
          <w:sz w:val="24"/>
        </w:rPr>
        <w:t>Time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conﬂicts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/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not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being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respectful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people's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time</w:t>
      </w:r>
    </w:p>
    <w:p w14:paraId="2D38438A" w14:textId="15CBD3EE" w:rsidR="00C44679" w:rsidRDefault="00A64E3E">
      <w:pPr>
        <w:pStyle w:val="BodyText"/>
        <w:rPr>
          <w:b/>
          <w:sz w:val="30"/>
        </w:rPr>
      </w:pPr>
      <w:ins w:id="11" w:author="Francesca Albrezzi" w:date="2021-04-17T15:25:00Z">
        <w:r>
          <w:rPr>
            <w:b/>
            <w:sz w:val="30"/>
          </w:rPr>
          <w:t>Very clear</w:t>
        </w:r>
      </w:ins>
      <w:ins w:id="12" w:author="Francesca Albrezzi" w:date="2021-04-17T15:50:00Z">
        <w:r w:rsidR="00AF4F0D">
          <w:rPr>
            <w:b/>
            <w:sz w:val="30"/>
          </w:rPr>
          <w:t xml:space="preserve"> on what causes problems</w:t>
        </w:r>
      </w:ins>
      <w:ins w:id="13" w:author="Francesca Albrezzi" w:date="2021-04-17T15:51:00Z">
        <w:r w:rsidR="00AF4F0D">
          <w:rPr>
            <w:b/>
            <w:sz w:val="30"/>
          </w:rPr>
          <w:t>…</w:t>
        </w:r>
      </w:ins>
      <w:ins w:id="14" w:author="Francesca Albrezzi" w:date="2021-04-17T15:26:00Z">
        <w:r>
          <w:rPr>
            <w:b/>
            <w:sz w:val="30"/>
          </w:rPr>
          <w:t xml:space="preserve">so how are you going to prevent these things </w:t>
        </w:r>
      </w:ins>
      <w:ins w:id="15" w:author="Francesca Albrezzi" w:date="2021-04-17T15:50:00Z">
        <w:r w:rsidR="00AF4F0D">
          <w:rPr>
            <w:b/>
            <w:sz w:val="30"/>
          </w:rPr>
          <w:t>from happening?</w:t>
        </w:r>
      </w:ins>
    </w:p>
    <w:p w14:paraId="6283D920" w14:textId="77777777" w:rsidR="00C44679" w:rsidRDefault="00C44679">
      <w:pPr>
        <w:pStyle w:val="BodyText"/>
        <w:spacing w:before="3"/>
        <w:rPr>
          <w:b/>
          <w:sz w:val="26"/>
        </w:rPr>
      </w:pPr>
    </w:p>
    <w:p w14:paraId="772D9237" w14:textId="77777777" w:rsidR="00C44679" w:rsidRDefault="00440579">
      <w:pPr>
        <w:pStyle w:val="BodyText"/>
        <w:ind w:left="100"/>
      </w:pPr>
      <w:r>
        <w:rPr>
          <w:w w:val="110"/>
          <w:u w:val="thick"/>
        </w:rPr>
        <w:t>Preservation</w:t>
      </w:r>
      <w:r>
        <w:rPr>
          <w:spacing w:val="6"/>
          <w:w w:val="110"/>
          <w:u w:val="thick"/>
        </w:rPr>
        <w:t xml:space="preserve"> </w:t>
      </w:r>
      <w:r>
        <w:rPr>
          <w:w w:val="110"/>
          <w:u w:val="thick"/>
        </w:rPr>
        <w:t>Plans</w:t>
      </w:r>
    </w:p>
    <w:p w14:paraId="2A4F2FE8" w14:textId="77777777" w:rsidR="00C44679" w:rsidRDefault="00440579">
      <w:pPr>
        <w:pStyle w:val="Heading1"/>
        <w:numPr>
          <w:ilvl w:val="0"/>
          <w:numId w:val="2"/>
        </w:numPr>
        <w:tabs>
          <w:tab w:val="left" w:pos="820"/>
        </w:tabs>
        <w:spacing w:before="193" w:line="266" w:lineRule="auto"/>
        <w:ind w:right="321"/>
      </w:pPr>
      <w:r>
        <w:rPr>
          <w:w w:val="110"/>
        </w:rPr>
        <w:t>What</w:t>
      </w:r>
      <w:r>
        <w:rPr>
          <w:spacing w:val="9"/>
          <w:w w:val="110"/>
        </w:rPr>
        <w:t xml:space="preserve"> </w:t>
      </w:r>
      <w:r>
        <w:rPr>
          <w:w w:val="110"/>
        </w:rPr>
        <w:t>will</w:t>
      </w:r>
      <w:r>
        <w:rPr>
          <w:spacing w:val="9"/>
          <w:w w:val="110"/>
        </w:rPr>
        <w:t xml:space="preserve"> </w:t>
      </w:r>
      <w:r>
        <w:rPr>
          <w:w w:val="110"/>
        </w:rPr>
        <w:t>happen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project</w:t>
      </w:r>
      <w:r>
        <w:rPr>
          <w:spacing w:val="9"/>
          <w:w w:val="110"/>
        </w:rPr>
        <w:t xml:space="preserve"> </w:t>
      </w:r>
      <w:r>
        <w:rPr>
          <w:w w:val="110"/>
        </w:rPr>
        <w:t>when</w:t>
      </w:r>
      <w:r>
        <w:rPr>
          <w:spacing w:val="10"/>
          <w:w w:val="110"/>
        </w:rPr>
        <w:t xml:space="preserve"> </w:t>
      </w:r>
      <w:r>
        <w:rPr>
          <w:w w:val="110"/>
        </w:rPr>
        <w:t>we're</w:t>
      </w:r>
      <w:r>
        <w:rPr>
          <w:spacing w:val="9"/>
          <w:w w:val="110"/>
        </w:rPr>
        <w:t xml:space="preserve"> </w:t>
      </w:r>
      <w:r>
        <w:rPr>
          <w:w w:val="110"/>
        </w:rPr>
        <w:t>done</w:t>
      </w:r>
      <w:r>
        <w:rPr>
          <w:spacing w:val="10"/>
          <w:w w:val="110"/>
        </w:rPr>
        <w:t xml:space="preserve"> </w:t>
      </w:r>
      <w:r>
        <w:rPr>
          <w:w w:val="110"/>
        </w:rPr>
        <w:t>with</w:t>
      </w:r>
      <w:r>
        <w:rPr>
          <w:spacing w:val="9"/>
          <w:w w:val="110"/>
        </w:rPr>
        <w:t xml:space="preserve"> </w:t>
      </w:r>
      <w:r>
        <w:rPr>
          <w:w w:val="110"/>
        </w:rPr>
        <w:t>it?</w:t>
      </w:r>
      <w:r>
        <w:rPr>
          <w:spacing w:val="10"/>
          <w:w w:val="110"/>
        </w:rPr>
        <w:t xml:space="preserve"> </w:t>
      </w:r>
      <w:r>
        <w:rPr>
          <w:w w:val="110"/>
        </w:rPr>
        <w:t>Will</w:t>
      </w:r>
      <w:r>
        <w:rPr>
          <w:spacing w:val="9"/>
          <w:w w:val="110"/>
        </w:rPr>
        <w:t xml:space="preserve"> </w:t>
      </w:r>
      <w:r>
        <w:rPr>
          <w:w w:val="110"/>
        </w:rPr>
        <w:t>we</w:t>
      </w:r>
      <w:r>
        <w:rPr>
          <w:spacing w:val="10"/>
          <w:w w:val="110"/>
        </w:rPr>
        <w:t xml:space="preserve"> </w:t>
      </w:r>
      <w:r>
        <w:rPr>
          <w:w w:val="110"/>
        </w:rPr>
        <w:t>maintain</w:t>
      </w:r>
      <w:r>
        <w:rPr>
          <w:spacing w:val="-57"/>
          <w:w w:val="110"/>
        </w:rPr>
        <w:t xml:space="preserve"> </w:t>
      </w:r>
      <w:r>
        <w:rPr>
          <w:w w:val="110"/>
        </w:rPr>
        <w:t>it,</w:t>
      </w:r>
      <w:r>
        <w:rPr>
          <w:spacing w:val="6"/>
          <w:w w:val="110"/>
        </w:rPr>
        <w:t xml:space="preserve"> </w:t>
      </w:r>
      <w:r>
        <w:rPr>
          <w:w w:val="110"/>
        </w:rPr>
        <w:t>or</w:t>
      </w:r>
      <w:r>
        <w:rPr>
          <w:spacing w:val="7"/>
          <w:w w:val="110"/>
        </w:rPr>
        <w:t xml:space="preserve"> </w:t>
      </w:r>
      <w:r>
        <w:rPr>
          <w:w w:val="110"/>
        </w:rPr>
        <w:t>let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7"/>
          <w:w w:val="110"/>
        </w:rPr>
        <w:t xml:space="preserve"> </w:t>
      </w:r>
      <w:r>
        <w:rPr>
          <w:w w:val="110"/>
        </w:rPr>
        <w:t>expire?</w:t>
      </w:r>
    </w:p>
    <w:p w14:paraId="3AEDAEB9" w14:textId="1696D32B" w:rsidR="00C44679" w:rsidRPr="00AF4F0D" w:rsidRDefault="0044057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163"/>
        <w:rPr>
          <w:ins w:id="16" w:author="Francesca Albrezzi" w:date="2021-04-17T15:51:00Z"/>
          <w:b/>
          <w:sz w:val="24"/>
          <w:rPrChange w:id="17" w:author="Francesca Albrezzi" w:date="2021-04-17T15:51:00Z">
            <w:rPr>
              <w:ins w:id="18" w:author="Francesca Albrezzi" w:date="2021-04-17T15:51:00Z"/>
              <w:b/>
              <w:w w:val="110"/>
              <w:sz w:val="24"/>
            </w:rPr>
          </w:rPrChange>
        </w:rPr>
      </w:pPr>
      <w:r>
        <w:rPr>
          <w:b/>
          <w:w w:val="110"/>
          <w:sz w:val="24"/>
        </w:rPr>
        <w:t>Leave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it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up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as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a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portfolio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piece,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but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not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maintain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it</w:t>
      </w:r>
    </w:p>
    <w:p w14:paraId="332FC9A0" w14:textId="18A28198" w:rsidR="00AF4F0D" w:rsidRDefault="00AF4F0D" w:rsidP="00AF4F0D">
      <w:pPr>
        <w:tabs>
          <w:tab w:val="left" w:pos="1539"/>
          <w:tab w:val="left" w:pos="1540"/>
        </w:tabs>
        <w:spacing w:before="163"/>
        <w:rPr>
          <w:ins w:id="19" w:author="Francesca Albrezzi" w:date="2021-04-17T15:51:00Z"/>
          <w:b/>
          <w:sz w:val="24"/>
        </w:rPr>
      </w:pPr>
    </w:p>
    <w:p w14:paraId="2D5257FF" w14:textId="197A8FED" w:rsidR="00AF4F0D" w:rsidRDefault="00AF4F0D" w:rsidP="00AF4F0D">
      <w:pPr>
        <w:tabs>
          <w:tab w:val="left" w:pos="1539"/>
          <w:tab w:val="left" w:pos="1540"/>
        </w:tabs>
        <w:spacing w:before="163"/>
        <w:rPr>
          <w:ins w:id="20" w:author="Francesca Albrezzi" w:date="2021-04-17T15:52:00Z"/>
          <w:b/>
          <w:sz w:val="24"/>
        </w:rPr>
      </w:pPr>
      <w:ins w:id="21" w:author="Francesca Albrezzi" w:date="2021-04-17T15:51:00Z">
        <w:r>
          <w:rPr>
            <w:b/>
            <w:sz w:val="24"/>
          </w:rPr>
          <w:t xml:space="preserve">Good work – It would be helpful to be a bit more explicit about how you are going to address </w:t>
        </w:r>
      </w:ins>
      <w:ins w:id="22" w:author="Francesca Albrezzi" w:date="2021-04-17T15:52:00Z">
        <w:r>
          <w:rPr>
            <w:b/>
            <w:sz w:val="24"/>
          </w:rPr>
          <w:t xml:space="preserve">if/when you run into issues. </w:t>
        </w:r>
      </w:ins>
      <w:ins w:id="23" w:author="Francesca Albrezzi" w:date="2021-04-17T15:53:00Z">
        <w:r>
          <w:rPr>
            <w:b/>
            <w:sz w:val="24"/>
          </w:rPr>
          <w:t>This document is meant to serve as a roadmap for if so</w:t>
        </w:r>
      </w:ins>
      <w:ins w:id="24" w:author="Francesca Albrezzi" w:date="2021-04-17T15:54:00Z">
        <w:r>
          <w:rPr>
            <w:b/>
            <w:sz w:val="24"/>
          </w:rPr>
          <w:t>meone has to take a week off because of illness</w:t>
        </w:r>
      </w:ins>
      <w:ins w:id="25" w:author="Francesca Albrezzi" w:date="2021-04-17T15:57:00Z">
        <w:r>
          <w:rPr>
            <w:b/>
            <w:sz w:val="24"/>
          </w:rPr>
          <w:t>,</w:t>
        </w:r>
      </w:ins>
      <w:ins w:id="26" w:author="Francesca Albrezzi" w:date="2021-04-17T15:54:00Z">
        <w:r>
          <w:rPr>
            <w:b/>
            <w:sz w:val="24"/>
          </w:rPr>
          <w:t xml:space="preserve"> or has a test and can’t contribute as </w:t>
        </w:r>
      </w:ins>
      <w:ins w:id="27" w:author="Francesca Albrezzi" w:date="2021-04-17T15:55:00Z">
        <w:r>
          <w:rPr>
            <w:b/>
            <w:sz w:val="24"/>
          </w:rPr>
          <w:t>much one week due to their schedule</w:t>
        </w:r>
      </w:ins>
      <w:ins w:id="28" w:author="Francesca Albrezzi" w:date="2021-04-17T15:57:00Z">
        <w:r>
          <w:rPr>
            <w:b/>
            <w:sz w:val="24"/>
          </w:rPr>
          <w:t>, or needs more</w:t>
        </w:r>
      </w:ins>
      <w:ins w:id="29" w:author="Francesca Albrezzi" w:date="2021-04-17T15:56:00Z">
        <w:r>
          <w:rPr>
            <w:b/>
            <w:sz w:val="24"/>
          </w:rPr>
          <w:t xml:space="preserve"> help </w:t>
        </w:r>
      </w:ins>
      <w:ins w:id="30" w:author="Francesca Albrezzi" w:date="2021-04-17T15:58:00Z">
        <w:r>
          <w:rPr>
            <w:b/>
            <w:sz w:val="24"/>
          </w:rPr>
          <w:t xml:space="preserve">one completing a task. If you talk about these scenarios </w:t>
        </w:r>
      </w:ins>
      <w:ins w:id="31" w:author="Francesca Albrezzi" w:date="2021-04-17T15:59:00Z">
        <w:r>
          <w:rPr>
            <w:b/>
            <w:sz w:val="24"/>
          </w:rPr>
          <w:lastRenderedPageBreak/>
          <w:t>now, it will make dealing with them easier if they should arise because you’ll already have a plan in place.</w:t>
        </w:r>
      </w:ins>
    </w:p>
    <w:p w14:paraId="00FC810C" w14:textId="7A5CB079" w:rsidR="00AF4F0D" w:rsidRPr="00AF4F0D" w:rsidRDefault="00AF4F0D" w:rsidP="00AF4F0D">
      <w:pPr>
        <w:tabs>
          <w:tab w:val="left" w:pos="1539"/>
          <w:tab w:val="left" w:pos="1540"/>
        </w:tabs>
        <w:spacing w:before="163"/>
        <w:rPr>
          <w:b/>
          <w:sz w:val="24"/>
          <w:rPrChange w:id="32" w:author="Francesca Albrezzi" w:date="2021-04-17T15:51:00Z">
            <w:rPr/>
          </w:rPrChange>
        </w:rPr>
        <w:pPrChange w:id="33" w:author="Francesca Albrezzi" w:date="2021-04-17T15:51:00Z">
          <w:pPr>
            <w:pStyle w:val="ListParagraph"/>
            <w:numPr>
              <w:ilvl w:val="1"/>
              <w:numId w:val="2"/>
            </w:numPr>
            <w:tabs>
              <w:tab w:val="left" w:pos="1539"/>
              <w:tab w:val="left" w:pos="1540"/>
            </w:tabs>
            <w:spacing w:before="163"/>
          </w:pPr>
        </w:pPrChange>
      </w:pPr>
      <w:ins w:id="34" w:author="Francesca Albrezzi" w:date="2021-04-17T15:52:00Z">
        <w:r>
          <w:rPr>
            <w:b/>
            <w:sz w:val="24"/>
          </w:rPr>
          <w:t>Preliminary grade</w:t>
        </w:r>
      </w:ins>
      <w:ins w:id="35" w:author="Francesca Albrezzi" w:date="2021-04-17T15:53:00Z">
        <w:r>
          <w:rPr>
            <w:b/>
            <w:sz w:val="24"/>
          </w:rPr>
          <w:t>: 9</w:t>
        </w:r>
      </w:ins>
      <w:ins w:id="36" w:author="Francesca Albrezzi" w:date="2021-04-17T16:00:00Z">
        <w:r w:rsidR="00440579">
          <w:rPr>
            <w:b/>
            <w:sz w:val="24"/>
          </w:rPr>
          <w:t>2</w:t>
        </w:r>
      </w:ins>
      <w:ins w:id="37" w:author="Francesca Albrezzi" w:date="2021-04-17T15:53:00Z">
        <w:r>
          <w:rPr>
            <w:b/>
            <w:sz w:val="24"/>
          </w:rPr>
          <w:t>/100</w:t>
        </w:r>
      </w:ins>
    </w:p>
    <w:sectPr w:rsidR="00AF4F0D" w:rsidRPr="00AF4F0D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B69BC"/>
    <w:multiLevelType w:val="hybridMultilevel"/>
    <w:tmpl w:val="4266A44A"/>
    <w:lvl w:ilvl="0" w:tplc="1E6C98DC">
      <w:start w:val="1"/>
      <w:numFmt w:val="lowerLetter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w w:val="111"/>
        <w:sz w:val="24"/>
        <w:szCs w:val="24"/>
      </w:rPr>
    </w:lvl>
    <w:lvl w:ilvl="1" w:tplc="C7325598">
      <w:numFmt w:val="bullet"/>
      <w:lvlText w:val="•"/>
      <w:lvlJc w:val="left"/>
      <w:pPr>
        <w:ind w:left="2342" w:hanging="360"/>
      </w:pPr>
      <w:rPr>
        <w:rFonts w:hint="default"/>
      </w:rPr>
    </w:lvl>
    <w:lvl w:ilvl="2" w:tplc="33F0FC48">
      <w:numFmt w:val="bullet"/>
      <w:lvlText w:val="•"/>
      <w:lvlJc w:val="left"/>
      <w:pPr>
        <w:ind w:left="3144" w:hanging="360"/>
      </w:pPr>
      <w:rPr>
        <w:rFonts w:hint="default"/>
      </w:rPr>
    </w:lvl>
    <w:lvl w:ilvl="3" w:tplc="20C0C054">
      <w:numFmt w:val="bullet"/>
      <w:lvlText w:val="•"/>
      <w:lvlJc w:val="left"/>
      <w:pPr>
        <w:ind w:left="3946" w:hanging="360"/>
      </w:pPr>
      <w:rPr>
        <w:rFonts w:hint="default"/>
      </w:rPr>
    </w:lvl>
    <w:lvl w:ilvl="4" w:tplc="0D1058D8"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DDEAF83A"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7890B268">
      <w:numFmt w:val="bullet"/>
      <w:lvlText w:val="•"/>
      <w:lvlJc w:val="left"/>
      <w:pPr>
        <w:ind w:left="6352" w:hanging="360"/>
      </w:pPr>
      <w:rPr>
        <w:rFonts w:hint="default"/>
      </w:rPr>
    </w:lvl>
    <w:lvl w:ilvl="7" w:tplc="D97C0C06">
      <w:numFmt w:val="bullet"/>
      <w:lvlText w:val="•"/>
      <w:lvlJc w:val="left"/>
      <w:pPr>
        <w:ind w:left="7154" w:hanging="360"/>
      </w:pPr>
      <w:rPr>
        <w:rFonts w:hint="default"/>
      </w:rPr>
    </w:lvl>
    <w:lvl w:ilvl="8" w:tplc="A6104CDE">
      <w:numFmt w:val="bullet"/>
      <w:lvlText w:val="•"/>
      <w:lvlJc w:val="left"/>
      <w:pPr>
        <w:ind w:left="7956" w:hanging="360"/>
      </w:pPr>
      <w:rPr>
        <w:rFonts w:hint="default"/>
      </w:rPr>
    </w:lvl>
  </w:abstractNum>
  <w:abstractNum w:abstractNumId="1" w15:restartNumberingAfterBreak="0">
    <w:nsid w:val="2A39139C"/>
    <w:multiLevelType w:val="hybridMultilevel"/>
    <w:tmpl w:val="0EB44A96"/>
    <w:lvl w:ilvl="0" w:tplc="E63888EC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107"/>
      </w:rPr>
    </w:lvl>
    <w:lvl w:ilvl="1" w:tplc="665E8296">
      <w:numFmt w:val="bullet"/>
      <w:lvlText w:val="-"/>
      <w:lvlJc w:val="left"/>
      <w:pPr>
        <w:ind w:left="1540" w:hanging="360"/>
      </w:pPr>
      <w:rPr>
        <w:rFonts w:ascii="Calibri" w:eastAsia="Calibri" w:hAnsi="Calibri" w:cs="Calibri" w:hint="default"/>
        <w:b/>
        <w:bCs/>
        <w:w w:val="133"/>
        <w:sz w:val="24"/>
        <w:szCs w:val="24"/>
      </w:rPr>
    </w:lvl>
    <w:lvl w:ilvl="2" w:tplc="1382BEF6">
      <w:numFmt w:val="bullet"/>
      <w:lvlText w:val="•"/>
      <w:lvlJc w:val="left"/>
      <w:pPr>
        <w:ind w:left="2260" w:hanging="360"/>
      </w:pPr>
      <w:rPr>
        <w:rFonts w:hint="default"/>
      </w:rPr>
    </w:lvl>
    <w:lvl w:ilvl="3" w:tplc="62D4D1C6">
      <w:numFmt w:val="bullet"/>
      <w:lvlText w:val="•"/>
      <w:lvlJc w:val="left"/>
      <w:pPr>
        <w:ind w:left="3172" w:hanging="360"/>
      </w:pPr>
      <w:rPr>
        <w:rFonts w:hint="default"/>
      </w:rPr>
    </w:lvl>
    <w:lvl w:ilvl="4" w:tplc="276E0CC0">
      <w:numFmt w:val="bullet"/>
      <w:lvlText w:val="•"/>
      <w:lvlJc w:val="left"/>
      <w:pPr>
        <w:ind w:left="4085" w:hanging="360"/>
      </w:pPr>
      <w:rPr>
        <w:rFonts w:hint="default"/>
      </w:rPr>
    </w:lvl>
    <w:lvl w:ilvl="5" w:tplc="89F2A94C">
      <w:numFmt w:val="bullet"/>
      <w:lvlText w:val="•"/>
      <w:lvlJc w:val="left"/>
      <w:pPr>
        <w:ind w:left="4997" w:hanging="360"/>
      </w:pPr>
      <w:rPr>
        <w:rFonts w:hint="default"/>
      </w:rPr>
    </w:lvl>
    <w:lvl w:ilvl="6" w:tplc="7C847AA2">
      <w:numFmt w:val="bullet"/>
      <w:lvlText w:val="•"/>
      <w:lvlJc w:val="left"/>
      <w:pPr>
        <w:ind w:left="5910" w:hanging="360"/>
      </w:pPr>
      <w:rPr>
        <w:rFonts w:hint="default"/>
      </w:rPr>
    </w:lvl>
    <w:lvl w:ilvl="7" w:tplc="FF1A4990">
      <w:numFmt w:val="bullet"/>
      <w:lvlText w:val="•"/>
      <w:lvlJc w:val="left"/>
      <w:pPr>
        <w:ind w:left="6822" w:hanging="360"/>
      </w:pPr>
      <w:rPr>
        <w:rFonts w:hint="default"/>
      </w:rPr>
    </w:lvl>
    <w:lvl w:ilvl="8" w:tplc="A9AA55E0">
      <w:numFmt w:val="bullet"/>
      <w:lvlText w:val="•"/>
      <w:lvlJc w:val="left"/>
      <w:pPr>
        <w:ind w:left="7735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rancesca Albrezzi">
    <w15:presenceInfo w15:providerId="Windows Live" w15:userId="f646b87a0c6a8b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679"/>
    <w:rsid w:val="000E2A1E"/>
    <w:rsid w:val="00440579"/>
    <w:rsid w:val="0072143E"/>
    <w:rsid w:val="00A64E3E"/>
    <w:rsid w:val="00A73C93"/>
    <w:rsid w:val="00AF4F0D"/>
    <w:rsid w:val="00C4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44B7"/>
  <w15:docId w15:val="{866E73D0-0CF7-4E73-B0B2-BA0D7EFD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3"/>
      <w:ind w:left="154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1 - Project Charter</vt:lpstr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1 - Project Charter</dc:title>
  <dc:creator>Francesca Albrezzi</dc:creator>
  <cp:lastModifiedBy>Francesca Albrezzi</cp:lastModifiedBy>
  <cp:revision>5</cp:revision>
  <dcterms:created xsi:type="dcterms:W3CDTF">2021-04-17T22:09:00Z</dcterms:created>
  <dcterms:modified xsi:type="dcterms:W3CDTF">2021-04-17T23:01:00Z</dcterms:modified>
</cp:coreProperties>
</file>